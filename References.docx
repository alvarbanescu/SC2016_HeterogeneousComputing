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5054F" w14:textId="77777777" w:rsidR="00715684" w:rsidRPr="00E735FF" w:rsidRDefault="00715684" w:rsidP="00715684">
      <w:pPr>
        <w:jc w:val="center"/>
        <w:rPr>
          <w:rFonts w:ascii="Arial" w:hAnsi="Arial" w:cs="Arial"/>
          <w:b/>
          <w:color w:val="1A1A1A"/>
          <w:sz w:val="22"/>
          <w:szCs w:val="20"/>
        </w:rPr>
      </w:pPr>
      <w:r w:rsidRPr="00E735FF">
        <w:rPr>
          <w:rFonts w:ascii="Arial" w:hAnsi="Arial" w:cs="Arial"/>
          <w:b/>
          <w:color w:val="1A1A1A"/>
          <w:sz w:val="22"/>
          <w:szCs w:val="20"/>
        </w:rPr>
        <w:t xml:space="preserve">Heterogeneous </w:t>
      </w:r>
      <w:proofErr w:type="spellStart"/>
      <w:r w:rsidRPr="00E735FF">
        <w:rPr>
          <w:rFonts w:ascii="Arial" w:hAnsi="Arial" w:cs="Arial"/>
          <w:b/>
          <w:color w:val="1A1A1A"/>
          <w:sz w:val="22"/>
          <w:szCs w:val="20"/>
        </w:rPr>
        <w:t>CPUs+GPUs</w:t>
      </w:r>
      <w:proofErr w:type="spellEnd"/>
      <w:r w:rsidRPr="00E735FF">
        <w:rPr>
          <w:rFonts w:ascii="Arial" w:hAnsi="Arial" w:cs="Arial"/>
          <w:b/>
          <w:color w:val="1A1A1A"/>
          <w:sz w:val="22"/>
          <w:szCs w:val="20"/>
        </w:rPr>
        <w:t xml:space="preserve"> Computing:</w:t>
      </w:r>
    </w:p>
    <w:p w14:paraId="27E97135" w14:textId="77777777" w:rsidR="00715684" w:rsidRPr="00E735FF" w:rsidRDefault="00715684" w:rsidP="00715684">
      <w:pPr>
        <w:jc w:val="center"/>
        <w:rPr>
          <w:rFonts w:ascii="Arial" w:hAnsi="Arial" w:cs="Arial"/>
          <w:b/>
          <w:color w:val="1A1A1A"/>
          <w:sz w:val="22"/>
          <w:szCs w:val="20"/>
        </w:rPr>
      </w:pPr>
      <w:r w:rsidRPr="00E735FF">
        <w:rPr>
          <w:rFonts w:ascii="Arial" w:hAnsi="Arial" w:cs="Arial"/>
          <w:b/>
          <w:color w:val="1A1A1A"/>
          <w:sz w:val="22"/>
          <w:szCs w:val="20"/>
        </w:rPr>
        <w:t>Models, Tools, and Applications</w:t>
      </w:r>
    </w:p>
    <w:p w14:paraId="41A8B8FF" w14:textId="77777777" w:rsidR="00715684" w:rsidRPr="00E735FF" w:rsidRDefault="00715684" w:rsidP="00715684">
      <w:pPr>
        <w:jc w:val="center"/>
        <w:rPr>
          <w:rFonts w:ascii="Arial" w:hAnsi="Arial" w:cs="Arial"/>
          <w:b/>
          <w:color w:val="1A1A1A"/>
          <w:sz w:val="22"/>
          <w:szCs w:val="20"/>
        </w:rPr>
      </w:pPr>
    </w:p>
    <w:p w14:paraId="5E18B06B" w14:textId="77777777" w:rsidR="00A006B1" w:rsidRPr="00DD7963" w:rsidRDefault="00A006B1" w:rsidP="001E5B2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14:paraId="1419BC72" w14:textId="77777777" w:rsidR="00B914E2" w:rsidRDefault="00B914E2" w:rsidP="001E5B2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p w14:paraId="7CAC045E" w14:textId="13C0B959" w:rsidR="005B6C39" w:rsidRDefault="00722089" w:rsidP="001E5B2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r w:rsidRPr="00DD7963">
        <w:rPr>
          <w:rFonts w:asciiTheme="minorHAnsi" w:hAnsiTheme="minorHAnsi"/>
          <w:b/>
          <w:sz w:val="22"/>
          <w:szCs w:val="22"/>
        </w:rPr>
        <w:t>Ref</w:t>
      </w:r>
      <w:r w:rsidR="00230A7C" w:rsidRPr="00DD7963">
        <w:rPr>
          <w:rFonts w:asciiTheme="minorHAnsi" w:hAnsiTheme="minorHAnsi"/>
          <w:b/>
          <w:sz w:val="22"/>
          <w:szCs w:val="22"/>
        </w:rPr>
        <w:t>erence</w:t>
      </w:r>
      <w:r w:rsidRPr="00DD7963">
        <w:rPr>
          <w:rFonts w:asciiTheme="minorHAnsi" w:hAnsiTheme="minorHAnsi"/>
          <w:b/>
          <w:sz w:val="22"/>
          <w:szCs w:val="22"/>
        </w:rPr>
        <w:t>s</w:t>
      </w:r>
    </w:p>
    <w:p w14:paraId="31BC70FC" w14:textId="77777777" w:rsidR="00B914E2" w:rsidRDefault="00B914E2" w:rsidP="001E5B2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p w14:paraId="3737D144" w14:textId="77777777" w:rsidR="00B914E2" w:rsidRPr="006E634F" w:rsidRDefault="00B914E2" w:rsidP="00B914E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r w:rsidRPr="006E634F">
        <w:rPr>
          <w:rFonts w:asciiTheme="minorHAnsi" w:hAnsiTheme="minorHAnsi"/>
          <w:b/>
          <w:sz w:val="22"/>
          <w:szCs w:val="22"/>
        </w:rPr>
        <w:t xml:space="preserve">J. Fang, A.L. Varbanescu and H.J. Sips (2011). A Comprehensive Performance Comparison of CUDA and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OpenCL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>. In The 40-th International Conference on Parallel Processing (ICPP'11), Taipei, Taiwan.</w:t>
      </w:r>
    </w:p>
    <w:p w14:paraId="7363DFB6" w14:textId="77777777" w:rsidR="00B914E2" w:rsidRPr="006E634F" w:rsidRDefault="00B914E2" w:rsidP="00B914E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bookmarkStart w:id="0" w:name="_Ref252365710"/>
      <w:r w:rsidRPr="006E634F">
        <w:rPr>
          <w:rFonts w:asciiTheme="minorHAnsi" w:hAnsiTheme="minorHAnsi"/>
          <w:b/>
          <w:sz w:val="22"/>
          <w:szCs w:val="22"/>
        </w:rPr>
        <w:t xml:space="preserve">J.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 xml:space="preserve">, J. Fang, H. J. Sips, and A. L. Varbanescu. An application-centric evaluation of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OpenCL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 xml:space="preserve"> on multi-core CPUs. Parallel Computing, vol. 39,  no. 12, pp. 834 – 850, </w:t>
      </w:r>
      <w:proofErr w:type="gramStart"/>
      <w:r w:rsidRPr="006E634F">
        <w:rPr>
          <w:rFonts w:asciiTheme="minorHAnsi" w:hAnsiTheme="minorHAnsi"/>
          <w:b/>
          <w:sz w:val="22"/>
          <w:szCs w:val="22"/>
        </w:rPr>
        <w:t>2013</w:t>
      </w:r>
      <w:proofErr w:type="gramEnd"/>
      <w:r w:rsidRPr="006E634F">
        <w:rPr>
          <w:rFonts w:asciiTheme="minorHAnsi" w:hAnsiTheme="minorHAnsi"/>
          <w:b/>
          <w:sz w:val="22"/>
          <w:szCs w:val="22"/>
        </w:rPr>
        <w:t>.</w:t>
      </w:r>
      <w:bookmarkEnd w:id="0"/>
      <w:r w:rsidRPr="006E634F">
        <w:rPr>
          <w:rFonts w:asciiTheme="minorHAnsi" w:hAnsiTheme="minorHAnsi"/>
          <w:b/>
          <w:sz w:val="22"/>
          <w:szCs w:val="22"/>
        </w:rPr>
        <w:t xml:space="preserve"> </w:t>
      </w:r>
    </w:p>
    <w:p w14:paraId="598A4A4B" w14:textId="77777777" w:rsidR="00B914E2" w:rsidRPr="006E634F" w:rsidRDefault="00B914E2" w:rsidP="00B914E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r w:rsidRPr="006E634F">
        <w:rPr>
          <w:rFonts w:asciiTheme="minorHAnsi" w:hAnsiTheme="minorHAnsi"/>
          <w:b/>
          <w:sz w:val="22"/>
          <w:szCs w:val="22"/>
        </w:rPr>
        <w:t xml:space="preserve">J.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 xml:space="preserve">, A. L. Varbanescu, H. J. Sips, M.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Arntzen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 xml:space="preserve">, D. G. Simons: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Glinda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>: A Framework for Accelerating Imbalanced Applications on Heterogeneous Platforms. In Conf. Computing Frontiers 2013.</w:t>
      </w:r>
    </w:p>
    <w:p w14:paraId="2950FEC8" w14:textId="78CAA257" w:rsidR="00B914E2" w:rsidRDefault="00B914E2" w:rsidP="00B914E2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r w:rsidRPr="006E634F">
        <w:rPr>
          <w:rFonts w:asciiTheme="minorHAnsi" w:hAnsiTheme="minorHAnsi"/>
          <w:b/>
          <w:sz w:val="22"/>
          <w:szCs w:val="22"/>
        </w:rPr>
        <w:t xml:space="preserve">J.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 xml:space="preserve">, H. J. Sips, P. </w:t>
      </w:r>
      <w:proofErr w:type="spellStart"/>
      <w:r w:rsidRPr="006E634F">
        <w:rPr>
          <w:rFonts w:asciiTheme="minorHAnsi" w:hAnsiTheme="minorHAnsi"/>
          <w:b/>
          <w:sz w:val="22"/>
          <w:szCs w:val="22"/>
        </w:rPr>
        <w:t>Zou</w:t>
      </w:r>
      <w:proofErr w:type="spellEnd"/>
      <w:r w:rsidRPr="006E634F">
        <w:rPr>
          <w:rFonts w:asciiTheme="minorHAnsi" w:hAnsiTheme="minorHAnsi"/>
          <w:b/>
          <w:sz w:val="22"/>
          <w:szCs w:val="22"/>
        </w:rPr>
        <w:t>, Y. Lu, A. L. Varbanescu. Matching Imbalanced Workloads with Heterogeneous Platforms. ICS 2014.</w:t>
      </w:r>
    </w:p>
    <w:p w14:paraId="58456771" w14:textId="77777777" w:rsidR="009227C3" w:rsidRDefault="009227C3" w:rsidP="009227C3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97C0F">
        <w:rPr>
          <w:rFonts w:asciiTheme="minorHAnsi" w:hAnsiTheme="minorHAnsi"/>
          <w:b/>
          <w:sz w:val="22"/>
          <w:szCs w:val="22"/>
        </w:rPr>
        <w:t>Jie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Ana </w:t>
      </w:r>
      <w:r>
        <w:rPr>
          <w:rFonts w:asciiTheme="minorHAnsi" w:hAnsiTheme="minorHAnsi"/>
          <w:b/>
          <w:sz w:val="22"/>
          <w:szCs w:val="22"/>
        </w:rPr>
        <w:t xml:space="preserve">Lucia Varbanescu and </w:t>
      </w:r>
      <w:proofErr w:type="spellStart"/>
      <w:r>
        <w:rPr>
          <w:rFonts w:asciiTheme="minorHAnsi" w:hAnsiTheme="minorHAnsi"/>
          <w:b/>
          <w:sz w:val="22"/>
          <w:szCs w:val="22"/>
        </w:rPr>
        <w:t>Henk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Sips</w:t>
      </w:r>
      <w:r w:rsidRPr="00697C0F">
        <w:rPr>
          <w:rFonts w:asciiTheme="minorHAnsi" w:hAnsiTheme="minorHAnsi"/>
          <w:b/>
          <w:sz w:val="22"/>
          <w:szCs w:val="22"/>
        </w:rPr>
        <w:t xml:space="preserve">. Look Before You Leap: Using the Right Hardware Resources to Accelerate Applications. </w:t>
      </w:r>
      <w:r>
        <w:rPr>
          <w:rFonts w:asciiTheme="minorHAnsi" w:hAnsiTheme="minorHAnsi"/>
          <w:b/>
          <w:sz w:val="22"/>
          <w:szCs w:val="22"/>
        </w:rPr>
        <w:t xml:space="preserve">IEEE </w:t>
      </w:r>
      <w:r w:rsidRPr="00697C0F">
        <w:rPr>
          <w:rFonts w:asciiTheme="minorHAnsi" w:hAnsiTheme="minorHAnsi"/>
          <w:b/>
          <w:sz w:val="22"/>
          <w:szCs w:val="22"/>
        </w:rPr>
        <w:t>HPCC 2014</w:t>
      </w:r>
      <w:r>
        <w:rPr>
          <w:rFonts w:asciiTheme="minorHAnsi" w:hAnsiTheme="minorHAnsi"/>
          <w:b/>
          <w:sz w:val="22"/>
          <w:szCs w:val="22"/>
        </w:rPr>
        <w:t>.</w:t>
      </w:r>
    </w:p>
    <w:p w14:paraId="3FA0496A" w14:textId="6654B7FE" w:rsidR="00697C0F" w:rsidRPr="00697C0F" w:rsidRDefault="00697C0F" w:rsidP="00697C0F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97C0F">
        <w:rPr>
          <w:rFonts w:asciiTheme="minorHAnsi" w:hAnsiTheme="minorHAnsi"/>
          <w:b/>
          <w:sz w:val="22"/>
          <w:szCs w:val="22"/>
        </w:rPr>
        <w:t>Jie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Ana Lucia Varbanescu and Xavier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Martorell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Henk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Sips (2015). A Study of Application Kernel Structure for Data Parallel Applications. Technical Report PDS-2015-001, Delft University of Technology. </w:t>
      </w:r>
    </w:p>
    <w:p w14:paraId="032D2B79" w14:textId="5DD65AF0" w:rsidR="00697C0F" w:rsidRPr="00697C0F" w:rsidRDefault="00697C0F" w:rsidP="00697C0F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97C0F">
        <w:rPr>
          <w:rFonts w:asciiTheme="minorHAnsi" w:hAnsiTheme="minorHAnsi"/>
          <w:b/>
          <w:sz w:val="22"/>
          <w:szCs w:val="22"/>
        </w:rPr>
        <w:t>Jie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Ana Lucia Varbanescu and Xavier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Martorell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Henk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Sips (2015). Matchmaking Applications and Partitioning Strategies for Efﬁcient Execution on Heterogeneous Platforms. </w:t>
      </w:r>
      <w:r>
        <w:rPr>
          <w:rFonts w:asciiTheme="minorHAnsi" w:hAnsiTheme="minorHAnsi"/>
          <w:b/>
          <w:sz w:val="22"/>
          <w:szCs w:val="22"/>
        </w:rPr>
        <w:t>ICPP 2015.</w:t>
      </w:r>
      <w:r w:rsidRPr="00697C0F">
        <w:rPr>
          <w:rFonts w:asciiTheme="minorHAnsi" w:hAnsiTheme="minorHAnsi"/>
          <w:b/>
          <w:sz w:val="22"/>
          <w:szCs w:val="22"/>
        </w:rPr>
        <w:t xml:space="preserve"> </w:t>
      </w:r>
    </w:p>
    <w:p w14:paraId="76E96AC4" w14:textId="47C6295B" w:rsidR="00697C0F" w:rsidRPr="00697C0F" w:rsidRDefault="00697C0F" w:rsidP="00697C0F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97C0F">
        <w:rPr>
          <w:rFonts w:asciiTheme="minorHAnsi" w:hAnsiTheme="minorHAnsi"/>
          <w:b/>
          <w:sz w:val="22"/>
          <w:szCs w:val="22"/>
        </w:rPr>
        <w:t>Jie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Ana Lucia Varbanescu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Henk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Sips (2015). Improving Application Performance by Efficiently Utilizing Heterogeneous Many-core Platforms. </w:t>
      </w:r>
      <w:proofErr w:type="spellStart"/>
      <w:r>
        <w:rPr>
          <w:rFonts w:asciiTheme="minorHAnsi" w:hAnsiTheme="minorHAnsi"/>
          <w:b/>
          <w:sz w:val="22"/>
          <w:szCs w:val="22"/>
        </w:rPr>
        <w:t>CCGrid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</w:t>
      </w:r>
      <w:r w:rsidRPr="00697C0F">
        <w:rPr>
          <w:rFonts w:asciiTheme="minorHAnsi" w:hAnsiTheme="minorHAnsi"/>
          <w:b/>
          <w:sz w:val="22"/>
          <w:szCs w:val="22"/>
        </w:rPr>
        <w:t>2015</w:t>
      </w:r>
      <w:r>
        <w:rPr>
          <w:rFonts w:asciiTheme="minorHAnsi" w:hAnsiTheme="minorHAnsi"/>
          <w:b/>
          <w:sz w:val="22"/>
          <w:szCs w:val="22"/>
        </w:rPr>
        <w:t>.</w:t>
      </w:r>
    </w:p>
    <w:p w14:paraId="378C5C06" w14:textId="77777777" w:rsidR="00697C0F" w:rsidRPr="00697C0F" w:rsidRDefault="00697C0F" w:rsidP="00697C0F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97C0F">
        <w:rPr>
          <w:rFonts w:asciiTheme="minorHAnsi" w:hAnsiTheme="minorHAnsi"/>
          <w:b/>
          <w:sz w:val="22"/>
          <w:szCs w:val="22"/>
        </w:rPr>
        <w:t>Jie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Shen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Ana Lucia Varbanescu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Yutong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Lu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Peng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Zou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Henk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Sips (2016). Workload Partitioning for Accelerating Applications on Heterogeneous Platforms. IEEE Transactions on Parallel and Distributed Systems. </w:t>
      </w:r>
      <w:proofErr w:type="gramStart"/>
      <w:r w:rsidRPr="00697C0F">
        <w:rPr>
          <w:rFonts w:asciiTheme="minorHAnsi" w:hAnsiTheme="minorHAnsi"/>
          <w:b/>
          <w:sz w:val="22"/>
          <w:szCs w:val="22"/>
        </w:rPr>
        <w:t xml:space="preserve">[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Bibtex</w:t>
      </w:r>
      <w:proofErr w:type="spellEnd"/>
      <w:proofErr w:type="gramEnd"/>
      <w:r w:rsidRPr="00697C0F">
        <w:rPr>
          <w:rFonts w:asciiTheme="minorHAnsi" w:hAnsiTheme="minorHAnsi"/>
          <w:b/>
          <w:sz w:val="22"/>
          <w:szCs w:val="22"/>
        </w:rPr>
        <w:t xml:space="preserve"> ]</w:t>
      </w:r>
    </w:p>
    <w:p w14:paraId="6810D636" w14:textId="173B2C0C" w:rsidR="00697C0F" w:rsidRDefault="00697C0F" w:rsidP="00C84673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697C0F">
        <w:rPr>
          <w:rFonts w:asciiTheme="minorHAnsi" w:hAnsiTheme="minorHAnsi"/>
          <w:b/>
          <w:sz w:val="22"/>
          <w:szCs w:val="22"/>
        </w:rPr>
        <w:t xml:space="preserve">Yong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Guo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, Ana Lucia Varbanescu, Dick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Epema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and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Alexandru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697C0F">
        <w:rPr>
          <w:rFonts w:asciiTheme="minorHAnsi" w:hAnsiTheme="minorHAnsi"/>
          <w:b/>
          <w:sz w:val="22"/>
          <w:szCs w:val="22"/>
        </w:rPr>
        <w:t>Iosup</w:t>
      </w:r>
      <w:proofErr w:type="spellEnd"/>
      <w:r w:rsidRPr="00697C0F">
        <w:rPr>
          <w:rFonts w:asciiTheme="minorHAnsi" w:hAnsiTheme="minorHAnsi"/>
          <w:b/>
          <w:sz w:val="22"/>
          <w:szCs w:val="22"/>
        </w:rPr>
        <w:t xml:space="preserve"> (2016). Design and Experimental Evaluation of Distributed Heterogeneous Graph-Processing Systems. </w:t>
      </w:r>
      <w:r>
        <w:rPr>
          <w:rFonts w:asciiTheme="minorHAnsi" w:hAnsiTheme="minorHAnsi"/>
          <w:b/>
          <w:sz w:val="22"/>
          <w:szCs w:val="22"/>
        </w:rPr>
        <w:t>CCGrid'16</w:t>
      </w:r>
    </w:p>
    <w:p w14:paraId="5B2604AF" w14:textId="5C8E9E1D" w:rsidR="00697C0F" w:rsidRPr="00697C0F" w:rsidRDefault="00697C0F" w:rsidP="00697C0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F228A1" w14:textId="787C14F9" w:rsidR="00032DFB" w:rsidRDefault="00B914E2" w:rsidP="001E5B2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  <w:r w:rsidRPr="00B914E2">
        <w:rPr>
          <w:rFonts w:asciiTheme="minorHAnsi" w:hAnsiTheme="minorHAnsi"/>
          <w:b/>
          <w:sz w:val="22"/>
          <w:szCs w:val="22"/>
        </w:rPr>
        <w:t>Other relevant references</w:t>
      </w:r>
    </w:p>
    <w:p w14:paraId="6A8D917A" w14:textId="77777777" w:rsidR="00DA7417" w:rsidRPr="00DD7963" w:rsidRDefault="00DA7417" w:rsidP="001E5B2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sz w:val="22"/>
          <w:szCs w:val="22"/>
        </w:rPr>
      </w:pPr>
    </w:p>
    <w:p w14:paraId="27DD3F2B" w14:textId="66E4F680" w:rsidR="0025233C" w:rsidRDefault="0025233C" w:rsidP="0025233C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25233C">
        <w:rPr>
          <w:rFonts w:asciiTheme="minorHAnsi" w:hAnsiTheme="minorHAnsi"/>
          <w:sz w:val="22"/>
          <w:szCs w:val="22"/>
        </w:rPr>
        <w:t>Khronos</w:t>
      </w:r>
      <w:proofErr w:type="spellEnd"/>
      <w:r w:rsidRPr="0025233C">
        <w:rPr>
          <w:rFonts w:asciiTheme="minorHAnsi" w:hAnsiTheme="minorHAnsi"/>
          <w:sz w:val="22"/>
          <w:szCs w:val="22"/>
        </w:rPr>
        <w:t xml:space="preserve"> Group</w:t>
      </w:r>
      <w:proofErr w:type="gramStart"/>
      <w:r w:rsidRPr="0025233C">
        <w:rPr>
          <w:rFonts w:asciiTheme="minorHAnsi" w:hAnsiTheme="minorHAnsi"/>
          <w:sz w:val="22"/>
          <w:szCs w:val="22"/>
        </w:rPr>
        <w:t>.,</w:t>
      </w:r>
      <w:proofErr w:type="gramEnd"/>
      <w:r w:rsidRPr="0025233C">
        <w:rPr>
          <w:rFonts w:asciiTheme="minorHAnsi" w:hAnsiTheme="minorHAnsi"/>
          <w:sz w:val="22"/>
          <w:szCs w:val="22"/>
        </w:rPr>
        <w:t xml:space="preserve"> “The </w:t>
      </w:r>
      <w:proofErr w:type="spellStart"/>
      <w:r w:rsidRPr="0025233C">
        <w:rPr>
          <w:rFonts w:asciiTheme="minorHAnsi" w:hAnsiTheme="minorHAnsi"/>
          <w:sz w:val="22"/>
          <w:szCs w:val="22"/>
        </w:rPr>
        <w:t>OpenCL</w:t>
      </w:r>
      <w:proofErr w:type="spellEnd"/>
      <w:r w:rsidRPr="0025233C">
        <w:rPr>
          <w:rFonts w:asciiTheme="minorHAnsi" w:hAnsiTheme="minorHAnsi"/>
          <w:sz w:val="22"/>
          <w:szCs w:val="22"/>
        </w:rPr>
        <w:t xml:space="preserve"> Spec</w:t>
      </w:r>
      <w:r>
        <w:rPr>
          <w:rFonts w:asciiTheme="minorHAnsi" w:hAnsiTheme="minorHAnsi"/>
          <w:sz w:val="22"/>
          <w:szCs w:val="22"/>
        </w:rPr>
        <w:t xml:space="preserve">ification Version: 1.2 Document </w:t>
      </w:r>
      <w:r w:rsidRPr="0025233C">
        <w:rPr>
          <w:rFonts w:asciiTheme="minorHAnsi" w:hAnsiTheme="minorHAnsi"/>
          <w:sz w:val="22"/>
          <w:szCs w:val="22"/>
        </w:rPr>
        <w:t>Revision 15.” http://www.khronos.org/registry/cl/specs/opencl-1.2.pdf,</w:t>
      </w:r>
      <w:r>
        <w:rPr>
          <w:rFonts w:asciiTheme="minorHAnsi" w:hAnsiTheme="minorHAnsi"/>
          <w:sz w:val="22"/>
          <w:szCs w:val="22"/>
        </w:rPr>
        <w:t xml:space="preserve"> </w:t>
      </w:r>
      <w:r w:rsidRPr="0025233C">
        <w:rPr>
          <w:rFonts w:asciiTheme="minorHAnsi" w:hAnsiTheme="minorHAnsi"/>
          <w:sz w:val="22"/>
          <w:szCs w:val="22"/>
        </w:rPr>
        <w:t>November 2011.</w:t>
      </w:r>
    </w:p>
    <w:p w14:paraId="5F2A7D6B" w14:textId="1B13318C" w:rsidR="00B914E2" w:rsidRPr="00F37559" w:rsidRDefault="00B914E2" w:rsidP="00B914E2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Intel Inc., </w:t>
      </w:r>
      <w:r w:rsidRPr="00F37559">
        <w:rPr>
          <w:rFonts w:asciiTheme="minorHAnsi" w:hAnsiTheme="minorHAnsi"/>
          <w:sz w:val="22"/>
          <w:szCs w:val="22"/>
        </w:rPr>
        <w:t xml:space="preserve">Writing Optimal </w:t>
      </w:r>
      <w:proofErr w:type="spellStart"/>
      <w:r w:rsidRPr="00F37559">
        <w:rPr>
          <w:rFonts w:asciiTheme="minorHAnsi" w:hAnsiTheme="minorHAnsi"/>
          <w:sz w:val="22"/>
          <w:szCs w:val="22"/>
        </w:rPr>
        <w:t>OpenCL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Code with Intel </w:t>
      </w:r>
      <w:proofErr w:type="spellStart"/>
      <w:r w:rsidRPr="00F37559">
        <w:rPr>
          <w:rFonts w:asciiTheme="minorHAnsi" w:hAnsiTheme="minorHAnsi"/>
          <w:sz w:val="22"/>
          <w:szCs w:val="22"/>
        </w:rPr>
        <w:t>OpenCL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SDK.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C89024F" w14:textId="79ED24A9" w:rsidR="00B914E2" w:rsidRPr="00B914E2" w:rsidRDefault="00B914E2" w:rsidP="00B914E2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J. </w:t>
      </w:r>
      <w:proofErr w:type="gramStart"/>
      <w:r>
        <w:rPr>
          <w:rFonts w:asciiTheme="minorHAnsi" w:hAnsiTheme="minorHAnsi"/>
          <w:sz w:val="22"/>
          <w:szCs w:val="22"/>
        </w:rPr>
        <w:t>van</w:t>
      </w:r>
      <w:proofErr w:type="gramEnd"/>
      <w:r>
        <w:rPr>
          <w:rFonts w:asciiTheme="minorHAnsi" w:hAnsiTheme="minorHAnsi"/>
          <w:sz w:val="22"/>
          <w:szCs w:val="22"/>
        </w:rPr>
        <w:t xml:space="preserve"> der </w:t>
      </w:r>
      <w:proofErr w:type="spellStart"/>
      <w:r>
        <w:rPr>
          <w:rFonts w:asciiTheme="minorHAnsi" w:hAnsiTheme="minorHAnsi"/>
          <w:sz w:val="22"/>
          <w:szCs w:val="22"/>
        </w:rPr>
        <w:t>Sande</w:t>
      </w:r>
      <w:proofErr w:type="spellEnd"/>
      <w:r>
        <w:rPr>
          <w:rFonts w:asciiTheme="minorHAnsi" w:hAnsiTheme="minorHAnsi"/>
          <w:sz w:val="22"/>
          <w:szCs w:val="22"/>
        </w:rPr>
        <w:t>, "</w:t>
      </w:r>
      <w:r w:rsidRPr="00B914E2">
        <w:rPr>
          <w:rFonts w:asciiTheme="minorHAnsi" w:hAnsiTheme="minorHAnsi"/>
          <w:bCs/>
          <w:sz w:val="22"/>
          <w:szCs w:val="22"/>
        </w:rPr>
        <w:t xml:space="preserve">Evaluating the Performance and Portability of </w:t>
      </w:r>
      <w:proofErr w:type="spellStart"/>
      <w:r w:rsidRPr="00B914E2">
        <w:rPr>
          <w:rFonts w:asciiTheme="minorHAnsi" w:hAnsiTheme="minorHAnsi"/>
          <w:bCs/>
          <w:sz w:val="22"/>
          <w:szCs w:val="22"/>
        </w:rPr>
        <w:t>OpenCL</w:t>
      </w:r>
      <w:proofErr w:type="spellEnd"/>
      <w:r>
        <w:rPr>
          <w:rFonts w:asciiTheme="minorHAnsi" w:hAnsiTheme="minorHAnsi"/>
          <w:bCs/>
          <w:sz w:val="22"/>
          <w:szCs w:val="22"/>
        </w:rPr>
        <w:t>", MSc Thesis, TU Eindhoven, August 2011.</w:t>
      </w:r>
    </w:p>
    <w:p w14:paraId="723AB703" w14:textId="7B15AC26" w:rsidR="00F37559" w:rsidRPr="00F37559" w:rsidRDefault="00F37559" w:rsidP="00F3755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7559">
        <w:rPr>
          <w:rFonts w:asciiTheme="minorHAnsi" w:hAnsiTheme="minorHAnsi"/>
          <w:sz w:val="22"/>
          <w:szCs w:val="22"/>
        </w:rPr>
        <w:t xml:space="preserve">K. </w:t>
      </w:r>
      <w:proofErr w:type="spellStart"/>
      <w:r w:rsidRPr="00F37559">
        <w:rPr>
          <w:rFonts w:asciiTheme="minorHAnsi" w:hAnsiTheme="minorHAnsi"/>
          <w:sz w:val="22"/>
          <w:szCs w:val="22"/>
        </w:rPr>
        <w:t>Karimi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N. Dickson, and F. </w:t>
      </w:r>
      <w:proofErr w:type="spellStart"/>
      <w:r w:rsidRPr="00F37559">
        <w:rPr>
          <w:rFonts w:asciiTheme="minorHAnsi" w:hAnsiTheme="minorHAnsi"/>
          <w:sz w:val="22"/>
          <w:szCs w:val="22"/>
        </w:rPr>
        <w:t>Hamz</w:t>
      </w:r>
      <w:r>
        <w:rPr>
          <w:rFonts w:asciiTheme="minorHAnsi" w:hAnsiTheme="minorHAnsi"/>
          <w:sz w:val="22"/>
          <w:szCs w:val="22"/>
        </w:rPr>
        <w:t>e</w:t>
      </w:r>
      <w:proofErr w:type="spellEnd"/>
      <w:r>
        <w:rPr>
          <w:rFonts w:asciiTheme="minorHAnsi" w:hAnsiTheme="minorHAnsi"/>
          <w:sz w:val="22"/>
          <w:szCs w:val="22"/>
        </w:rPr>
        <w:t xml:space="preserve">, “A performance comparison of </w:t>
      </w:r>
      <w:r w:rsidRPr="00F37559">
        <w:rPr>
          <w:rFonts w:asciiTheme="minorHAnsi" w:hAnsiTheme="minorHAnsi"/>
          <w:sz w:val="22"/>
          <w:szCs w:val="22"/>
        </w:rPr>
        <w:t xml:space="preserve">CUDA and </w:t>
      </w:r>
      <w:proofErr w:type="spellStart"/>
      <w:r w:rsidRPr="00F37559">
        <w:rPr>
          <w:rFonts w:asciiTheme="minorHAnsi" w:hAnsiTheme="minorHAnsi"/>
          <w:sz w:val="22"/>
          <w:szCs w:val="22"/>
        </w:rPr>
        <w:t>OpenCL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,” </w:t>
      </w:r>
      <w:proofErr w:type="spellStart"/>
      <w:r w:rsidRPr="00F37559">
        <w:rPr>
          <w:rFonts w:asciiTheme="minorHAnsi" w:hAnsiTheme="minorHAnsi"/>
          <w:sz w:val="22"/>
          <w:szCs w:val="22"/>
        </w:rPr>
        <w:t>Arxiv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preprint arXiv</w:t>
      </w:r>
      <w:proofErr w:type="gramStart"/>
      <w:r w:rsidRPr="00F37559">
        <w:rPr>
          <w:rFonts w:asciiTheme="minorHAnsi" w:hAnsiTheme="minorHAnsi"/>
          <w:sz w:val="22"/>
          <w:szCs w:val="22"/>
        </w:rPr>
        <w:t>:1005.2581</w:t>
      </w:r>
      <w:proofErr w:type="gramEnd"/>
      <w:r w:rsidRPr="00F37559">
        <w:rPr>
          <w:rFonts w:asciiTheme="minorHAnsi" w:hAnsiTheme="minorHAnsi"/>
          <w:sz w:val="22"/>
          <w:szCs w:val="22"/>
        </w:rPr>
        <w:t>, 2010.</w:t>
      </w:r>
    </w:p>
    <w:p w14:paraId="12ACB0EF" w14:textId="5B00486B" w:rsidR="00F37559" w:rsidRPr="00F37559" w:rsidRDefault="00F37559" w:rsidP="00F3755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7559">
        <w:rPr>
          <w:rFonts w:asciiTheme="minorHAnsi" w:hAnsiTheme="minorHAnsi"/>
          <w:sz w:val="22"/>
          <w:szCs w:val="22"/>
        </w:rPr>
        <w:t xml:space="preserve">R. </w:t>
      </w:r>
      <w:proofErr w:type="spellStart"/>
      <w:r w:rsidRPr="00F37559">
        <w:rPr>
          <w:rFonts w:asciiTheme="minorHAnsi" w:hAnsiTheme="minorHAnsi"/>
          <w:sz w:val="22"/>
          <w:szCs w:val="22"/>
        </w:rPr>
        <w:t>Membarth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F. </w:t>
      </w:r>
      <w:proofErr w:type="spellStart"/>
      <w:r w:rsidRPr="00F37559">
        <w:rPr>
          <w:rFonts w:asciiTheme="minorHAnsi" w:hAnsiTheme="minorHAnsi"/>
          <w:sz w:val="22"/>
          <w:szCs w:val="22"/>
        </w:rPr>
        <w:t>Hannig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J. </w:t>
      </w:r>
      <w:proofErr w:type="spellStart"/>
      <w:r w:rsidRPr="00F37559">
        <w:rPr>
          <w:rFonts w:asciiTheme="minorHAnsi" w:hAnsiTheme="minorHAnsi"/>
          <w:sz w:val="22"/>
          <w:szCs w:val="22"/>
        </w:rPr>
        <w:t>Teich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M. </w:t>
      </w:r>
      <w:proofErr w:type="spellStart"/>
      <w:r w:rsidRPr="00F37559">
        <w:rPr>
          <w:rFonts w:asciiTheme="minorHAnsi" w:hAnsiTheme="minorHAnsi"/>
          <w:sz w:val="22"/>
          <w:szCs w:val="22"/>
        </w:rPr>
        <w:t>K¨o</w:t>
      </w:r>
      <w:r>
        <w:rPr>
          <w:rFonts w:asciiTheme="minorHAnsi" w:hAnsiTheme="minorHAnsi"/>
          <w:sz w:val="22"/>
          <w:szCs w:val="22"/>
        </w:rPr>
        <w:t>rner</w:t>
      </w:r>
      <w:proofErr w:type="spellEnd"/>
      <w:r>
        <w:rPr>
          <w:rFonts w:asciiTheme="minorHAnsi" w:hAnsiTheme="minorHAnsi"/>
          <w:sz w:val="22"/>
          <w:szCs w:val="22"/>
        </w:rPr>
        <w:t xml:space="preserve">, and W. Eckert, “Framework </w:t>
      </w:r>
      <w:r w:rsidRPr="00F37559">
        <w:rPr>
          <w:rFonts w:asciiTheme="minorHAnsi" w:hAnsiTheme="minorHAnsi"/>
          <w:sz w:val="22"/>
          <w:szCs w:val="22"/>
        </w:rPr>
        <w:t>for multi-core architectures: a comprehensive evaluation using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>2D/3D image registration,” Architecture of Computing Systems-ARCS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>2011, pp. 62–73, 2011.</w:t>
      </w:r>
    </w:p>
    <w:p w14:paraId="62416852" w14:textId="3EF252F4" w:rsidR="00F37559" w:rsidRPr="00F37559" w:rsidRDefault="00F37559" w:rsidP="00F3755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7559">
        <w:rPr>
          <w:rFonts w:asciiTheme="minorHAnsi" w:hAnsiTheme="minorHAnsi"/>
          <w:sz w:val="22"/>
          <w:szCs w:val="22"/>
        </w:rPr>
        <w:t xml:space="preserve">C. K. </w:t>
      </w:r>
      <w:proofErr w:type="spellStart"/>
      <w:r w:rsidRPr="00F37559">
        <w:rPr>
          <w:rFonts w:asciiTheme="minorHAnsi" w:hAnsiTheme="minorHAnsi"/>
          <w:sz w:val="22"/>
          <w:szCs w:val="22"/>
        </w:rPr>
        <w:t>Akhtar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Ali, </w:t>
      </w:r>
      <w:proofErr w:type="spellStart"/>
      <w:r w:rsidRPr="00F37559">
        <w:rPr>
          <w:rFonts w:asciiTheme="minorHAnsi" w:hAnsiTheme="minorHAnsi"/>
          <w:sz w:val="22"/>
          <w:szCs w:val="22"/>
        </w:rPr>
        <w:t>Usman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37559">
        <w:rPr>
          <w:rFonts w:asciiTheme="minorHAnsi" w:hAnsiTheme="minorHAnsi"/>
          <w:sz w:val="22"/>
          <w:szCs w:val="22"/>
        </w:rPr>
        <w:t>Dastgeer</w:t>
      </w:r>
      <w:proofErr w:type="spellEnd"/>
      <w:r>
        <w:rPr>
          <w:rFonts w:asciiTheme="minorHAnsi" w:hAnsiTheme="minorHAnsi"/>
          <w:sz w:val="22"/>
          <w:szCs w:val="22"/>
        </w:rPr>
        <w:t>, “</w:t>
      </w:r>
      <w:proofErr w:type="spellStart"/>
      <w:r>
        <w:rPr>
          <w:rFonts w:asciiTheme="minorHAnsi" w:hAnsiTheme="minorHAnsi"/>
          <w:sz w:val="22"/>
          <w:szCs w:val="22"/>
        </w:rPr>
        <w:t>OpenCL</w:t>
      </w:r>
      <w:proofErr w:type="spellEnd"/>
      <w:r>
        <w:rPr>
          <w:rFonts w:asciiTheme="minorHAnsi" w:hAnsiTheme="minorHAnsi"/>
          <w:sz w:val="22"/>
          <w:szCs w:val="22"/>
        </w:rPr>
        <w:t xml:space="preserve"> for programming shared </w:t>
      </w:r>
      <w:r w:rsidRPr="00F37559">
        <w:rPr>
          <w:rFonts w:asciiTheme="minorHAnsi" w:hAnsiTheme="minorHAnsi"/>
          <w:sz w:val="22"/>
          <w:szCs w:val="22"/>
        </w:rPr>
        <w:t>memory multicore CPUs,” in Proceedings of the 5th Workshop on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 xml:space="preserve">MULTIPROG, in conjunction with </w:t>
      </w:r>
      <w:proofErr w:type="spellStart"/>
      <w:r w:rsidRPr="00F37559">
        <w:rPr>
          <w:rFonts w:asciiTheme="minorHAnsi" w:hAnsiTheme="minorHAnsi"/>
          <w:sz w:val="22"/>
          <w:szCs w:val="22"/>
        </w:rPr>
        <w:t>HiPEAC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2012, January 2012.</w:t>
      </w:r>
    </w:p>
    <w:p w14:paraId="255F6709" w14:textId="017E8C5B" w:rsidR="00F37559" w:rsidRPr="00F37559" w:rsidRDefault="00F37559" w:rsidP="00F3755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7559">
        <w:rPr>
          <w:rFonts w:asciiTheme="minorHAnsi" w:hAnsiTheme="minorHAnsi"/>
          <w:sz w:val="22"/>
          <w:szCs w:val="22"/>
        </w:rPr>
        <w:t xml:space="preserve">R. </w:t>
      </w:r>
      <w:proofErr w:type="spellStart"/>
      <w:r w:rsidRPr="00F37559">
        <w:rPr>
          <w:rFonts w:asciiTheme="minorHAnsi" w:hAnsiTheme="minorHAnsi"/>
          <w:sz w:val="22"/>
          <w:szCs w:val="22"/>
        </w:rPr>
        <w:t>Ferrer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J. </w:t>
      </w:r>
      <w:proofErr w:type="spellStart"/>
      <w:r w:rsidRPr="00F37559">
        <w:rPr>
          <w:rFonts w:asciiTheme="minorHAnsi" w:hAnsiTheme="minorHAnsi"/>
          <w:sz w:val="22"/>
          <w:szCs w:val="22"/>
        </w:rPr>
        <w:t>Planas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P. </w:t>
      </w:r>
      <w:proofErr w:type="spellStart"/>
      <w:r w:rsidRPr="00F37559">
        <w:rPr>
          <w:rFonts w:asciiTheme="minorHAnsi" w:hAnsiTheme="minorHAnsi"/>
          <w:sz w:val="22"/>
          <w:szCs w:val="22"/>
        </w:rPr>
        <w:t>Bellens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A. Duran, M. Gonzalez, X. </w:t>
      </w:r>
      <w:proofErr w:type="spellStart"/>
      <w:r w:rsidRPr="00F37559">
        <w:rPr>
          <w:rFonts w:asciiTheme="minorHAnsi" w:hAnsiTheme="minorHAnsi"/>
          <w:sz w:val="22"/>
          <w:szCs w:val="22"/>
        </w:rPr>
        <w:t>Martorell</w:t>
      </w:r>
      <w:proofErr w:type="spellEnd"/>
      <w:r w:rsidRPr="00F3755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 xml:space="preserve">R. </w:t>
      </w:r>
      <w:proofErr w:type="spellStart"/>
      <w:r w:rsidRPr="00F37559">
        <w:rPr>
          <w:rFonts w:asciiTheme="minorHAnsi" w:hAnsiTheme="minorHAnsi"/>
          <w:sz w:val="22"/>
          <w:szCs w:val="22"/>
        </w:rPr>
        <w:t>Badia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E. </w:t>
      </w:r>
      <w:proofErr w:type="spellStart"/>
      <w:r w:rsidRPr="00F37559">
        <w:rPr>
          <w:rFonts w:asciiTheme="minorHAnsi" w:hAnsiTheme="minorHAnsi"/>
          <w:sz w:val="22"/>
          <w:szCs w:val="22"/>
        </w:rPr>
        <w:t>Ayguade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and J. </w:t>
      </w:r>
      <w:proofErr w:type="spellStart"/>
      <w:r w:rsidRPr="00F37559">
        <w:rPr>
          <w:rFonts w:asciiTheme="minorHAnsi" w:hAnsiTheme="minorHAnsi"/>
          <w:sz w:val="22"/>
          <w:szCs w:val="22"/>
        </w:rPr>
        <w:t>Labarta</w:t>
      </w:r>
      <w:proofErr w:type="spellEnd"/>
      <w:r w:rsidRPr="00F3755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“Optimizing the exploitation of </w:t>
      </w:r>
      <w:r w:rsidRPr="00F37559">
        <w:rPr>
          <w:rFonts w:asciiTheme="minorHAnsi" w:hAnsiTheme="minorHAnsi"/>
          <w:sz w:val="22"/>
          <w:szCs w:val="22"/>
        </w:rPr>
        <w:t xml:space="preserve">multicore processors and GPUs with </w:t>
      </w:r>
      <w:proofErr w:type="spellStart"/>
      <w:r w:rsidRPr="00F37559">
        <w:rPr>
          <w:rFonts w:asciiTheme="minorHAnsi" w:hAnsiTheme="minorHAnsi"/>
          <w:sz w:val="22"/>
          <w:szCs w:val="22"/>
        </w:rPr>
        <w:t>OpenMP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F37559">
        <w:rPr>
          <w:rFonts w:asciiTheme="minorHAnsi" w:hAnsiTheme="minorHAnsi"/>
          <w:sz w:val="22"/>
          <w:szCs w:val="22"/>
        </w:rPr>
        <w:t>OpenCL</w:t>
      </w:r>
      <w:proofErr w:type="spellEnd"/>
      <w:r w:rsidRPr="00F37559">
        <w:rPr>
          <w:rFonts w:asciiTheme="minorHAnsi" w:hAnsiTheme="minorHAnsi"/>
          <w:sz w:val="22"/>
          <w:szCs w:val="22"/>
        </w:rPr>
        <w:t>,” Languages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>and Compilers for Parallel Computing, pp. 215–229, 2011.</w:t>
      </w:r>
    </w:p>
    <w:p w14:paraId="6A399969" w14:textId="44319E17" w:rsidR="00F37559" w:rsidRPr="00F37559" w:rsidRDefault="00F37559" w:rsidP="00F3755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7559">
        <w:rPr>
          <w:rFonts w:asciiTheme="minorHAnsi" w:hAnsiTheme="minorHAnsi"/>
          <w:sz w:val="22"/>
          <w:szCs w:val="22"/>
        </w:rPr>
        <w:t xml:space="preserve">O. </w:t>
      </w:r>
      <w:proofErr w:type="spellStart"/>
      <w:r w:rsidRPr="00F37559">
        <w:rPr>
          <w:rFonts w:asciiTheme="minorHAnsi" w:hAnsiTheme="minorHAnsi"/>
          <w:sz w:val="22"/>
          <w:szCs w:val="22"/>
        </w:rPr>
        <w:t>Fagerlund</w:t>
      </w:r>
      <w:proofErr w:type="spellEnd"/>
      <w:r w:rsidRPr="00F37559">
        <w:rPr>
          <w:rFonts w:asciiTheme="minorHAnsi" w:hAnsiTheme="minorHAnsi"/>
          <w:sz w:val="22"/>
          <w:szCs w:val="22"/>
        </w:rPr>
        <w:t xml:space="preserve">, “Multi-core programming with </w:t>
      </w:r>
      <w:proofErr w:type="spellStart"/>
      <w:r w:rsidRPr="00F37559">
        <w:rPr>
          <w:rFonts w:asciiTheme="minorHAnsi" w:hAnsiTheme="minorHAnsi"/>
          <w:sz w:val="22"/>
          <w:szCs w:val="22"/>
        </w:rPr>
        <w:t>OpenCL</w:t>
      </w:r>
      <w:proofErr w:type="spellEnd"/>
      <w:r w:rsidRPr="00F37559">
        <w:rPr>
          <w:rFonts w:asciiTheme="minorHAnsi" w:hAnsiTheme="minorHAnsi"/>
          <w:sz w:val="22"/>
          <w:szCs w:val="22"/>
        </w:rPr>
        <w:t>: performance and</w:t>
      </w:r>
      <w:r>
        <w:rPr>
          <w:rFonts w:asciiTheme="minorHAnsi" w:hAnsiTheme="minorHAnsi"/>
          <w:sz w:val="22"/>
          <w:szCs w:val="22"/>
        </w:rPr>
        <w:t xml:space="preserve"> portability </w:t>
      </w:r>
      <w:r w:rsidRPr="00F37559">
        <w:rPr>
          <w:rFonts w:asciiTheme="minorHAnsi" w:hAnsiTheme="minorHAnsi"/>
          <w:sz w:val="22"/>
          <w:szCs w:val="22"/>
        </w:rPr>
        <w:t>in a memory bound scenario,” June 2010. Available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>at http://daim.idi.ntnu.no.</w:t>
      </w:r>
    </w:p>
    <w:p w14:paraId="31F9C284" w14:textId="5B96A01B" w:rsidR="00F37559" w:rsidRPr="00F37559" w:rsidRDefault="00F37559" w:rsidP="00F3755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7559">
        <w:rPr>
          <w:rFonts w:asciiTheme="minorHAnsi" w:hAnsiTheme="minorHAnsi"/>
          <w:sz w:val="22"/>
          <w:szCs w:val="22"/>
        </w:rPr>
        <w:t xml:space="preserve">J. Stone, D. </w:t>
      </w:r>
      <w:proofErr w:type="spellStart"/>
      <w:r w:rsidRPr="00F37559">
        <w:rPr>
          <w:rFonts w:asciiTheme="minorHAnsi" w:hAnsiTheme="minorHAnsi"/>
          <w:sz w:val="22"/>
          <w:szCs w:val="22"/>
        </w:rPr>
        <w:t>Gohara</w:t>
      </w:r>
      <w:proofErr w:type="spellEnd"/>
      <w:r w:rsidRPr="00F37559">
        <w:rPr>
          <w:rFonts w:asciiTheme="minorHAnsi" w:hAnsiTheme="minorHAnsi"/>
          <w:sz w:val="22"/>
          <w:szCs w:val="22"/>
        </w:rPr>
        <w:t>, and G. Shi, “</w:t>
      </w:r>
      <w:proofErr w:type="spellStart"/>
      <w:r w:rsidRPr="00F37559">
        <w:rPr>
          <w:rFonts w:asciiTheme="minorHAnsi" w:hAnsiTheme="minorHAnsi"/>
          <w:sz w:val="22"/>
          <w:szCs w:val="22"/>
        </w:rPr>
        <w:t>OpenCL</w:t>
      </w:r>
      <w:proofErr w:type="spellEnd"/>
      <w:r w:rsidRPr="00F37559">
        <w:rPr>
          <w:rFonts w:asciiTheme="minorHAnsi" w:hAnsiTheme="minorHAnsi"/>
          <w:sz w:val="22"/>
          <w:szCs w:val="22"/>
        </w:rPr>
        <w:t>: A parallel programming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F37559">
        <w:rPr>
          <w:rFonts w:asciiTheme="minorHAnsi" w:hAnsiTheme="minorHAnsi"/>
          <w:sz w:val="22"/>
          <w:szCs w:val="22"/>
        </w:rPr>
        <w:t>standard for heterogeneous computin</w:t>
      </w:r>
      <w:r>
        <w:rPr>
          <w:rFonts w:asciiTheme="minorHAnsi" w:hAnsiTheme="minorHAnsi"/>
          <w:sz w:val="22"/>
          <w:szCs w:val="22"/>
        </w:rPr>
        <w:t xml:space="preserve">g systems,” Computing in science </w:t>
      </w:r>
      <w:r w:rsidRPr="00F37559">
        <w:rPr>
          <w:rFonts w:asciiTheme="minorHAnsi" w:hAnsiTheme="minorHAnsi"/>
          <w:sz w:val="22"/>
          <w:szCs w:val="22"/>
        </w:rPr>
        <w:t>&amp; engineering, vol. 12, no. 3, p. 66, 2010.</w:t>
      </w:r>
    </w:p>
    <w:p w14:paraId="028BC481" w14:textId="4F5F5883" w:rsidR="0025233C" w:rsidRDefault="0025233C" w:rsidP="0025233C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25233C">
        <w:rPr>
          <w:rFonts w:asciiTheme="minorHAnsi" w:hAnsiTheme="minorHAnsi"/>
          <w:sz w:val="22"/>
          <w:szCs w:val="22"/>
        </w:rPr>
        <w:t xml:space="preserve">A. Duran, E. </w:t>
      </w:r>
      <w:proofErr w:type="spellStart"/>
      <w:r w:rsidRPr="0025233C">
        <w:rPr>
          <w:rFonts w:asciiTheme="minorHAnsi" w:hAnsiTheme="minorHAnsi"/>
          <w:sz w:val="22"/>
          <w:szCs w:val="22"/>
        </w:rPr>
        <w:t>Ayguad´e</w:t>
      </w:r>
      <w:proofErr w:type="spellEnd"/>
      <w:r w:rsidRPr="0025233C">
        <w:rPr>
          <w:rFonts w:asciiTheme="minorHAnsi" w:hAnsiTheme="minorHAnsi"/>
          <w:sz w:val="22"/>
          <w:szCs w:val="22"/>
        </w:rPr>
        <w:t xml:space="preserve">, R. M. </w:t>
      </w:r>
      <w:proofErr w:type="spellStart"/>
      <w:r w:rsidRPr="0025233C">
        <w:rPr>
          <w:rFonts w:asciiTheme="minorHAnsi" w:hAnsiTheme="minorHAnsi"/>
          <w:sz w:val="22"/>
          <w:szCs w:val="22"/>
        </w:rPr>
        <w:t>Badia</w:t>
      </w:r>
      <w:proofErr w:type="spellEnd"/>
      <w:r w:rsidRPr="0025233C">
        <w:rPr>
          <w:rFonts w:asciiTheme="minorHAnsi" w:hAnsiTheme="minorHAnsi"/>
          <w:sz w:val="22"/>
          <w:szCs w:val="22"/>
        </w:rPr>
        <w:t xml:space="preserve">, J. </w:t>
      </w:r>
      <w:proofErr w:type="spellStart"/>
      <w:r w:rsidRPr="0025233C">
        <w:rPr>
          <w:rFonts w:asciiTheme="minorHAnsi" w:hAnsiTheme="minorHAnsi"/>
          <w:sz w:val="22"/>
          <w:szCs w:val="22"/>
        </w:rPr>
        <w:t>Labar</w:t>
      </w:r>
      <w:r>
        <w:rPr>
          <w:rFonts w:asciiTheme="minorHAnsi" w:hAnsiTheme="minorHAnsi"/>
          <w:sz w:val="22"/>
          <w:szCs w:val="22"/>
        </w:rPr>
        <w:t>ta</w:t>
      </w:r>
      <w:proofErr w:type="spellEnd"/>
      <w:r>
        <w:rPr>
          <w:rFonts w:asciiTheme="minorHAnsi" w:hAnsiTheme="minorHAnsi"/>
          <w:sz w:val="22"/>
          <w:szCs w:val="22"/>
        </w:rPr>
        <w:t xml:space="preserve">, L. </w:t>
      </w:r>
      <w:proofErr w:type="spellStart"/>
      <w:r>
        <w:rPr>
          <w:rFonts w:asciiTheme="minorHAnsi" w:hAnsiTheme="minorHAnsi"/>
          <w:sz w:val="22"/>
          <w:szCs w:val="22"/>
        </w:rPr>
        <w:t>Martinell</w:t>
      </w:r>
      <w:proofErr w:type="spellEnd"/>
      <w:r>
        <w:rPr>
          <w:rFonts w:asciiTheme="minorHAnsi" w:hAnsiTheme="minorHAnsi"/>
          <w:sz w:val="22"/>
          <w:szCs w:val="22"/>
        </w:rPr>
        <w:t xml:space="preserve">, X. </w:t>
      </w:r>
      <w:proofErr w:type="spellStart"/>
      <w:r>
        <w:rPr>
          <w:rFonts w:asciiTheme="minorHAnsi" w:hAnsiTheme="minorHAnsi"/>
          <w:sz w:val="22"/>
          <w:szCs w:val="22"/>
        </w:rPr>
        <w:t>Martorell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25233C">
        <w:rPr>
          <w:rFonts w:asciiTheme="minorHAnsi" w:hAnsiTheme="minorHAnsi"/>
          <w:sz w:val="22"/>
          <w:szCs w:val="22"/>
        </w:rPr>
        <w:t xml:space="preserve">and J. </w:t>
      </w:r>
      <w:proofErr w:type="spellStart"/>
      <w:r w:rsidRPr="0025233C">
        <w:rPr>
          <w:rFonts w:asciiTheme="minorHAnsi" w:hAnsiTheme="minorHAnsi"/>
          <w:sz w:val="22"/>
          <w:szCs w:val="22"/>
        </w:rPr>
        <w:t>Planas</w:t>
      </w:r>
      <w:proofErr w:type="spellEnd"/>
      <w:r w:rsidRPr="0025233C">
        <w:rPr>
          <w:rFonts w:asciiTheme="minorHAnsi" w:hAnsiTheme="minorHAnsi"/>
          <w:sz w:val="22"/>
          <w:szCs w:val="22"/>
        </w:rPr>
        <w:t>, “</w:t>
      </w:r>
      <w:proofErr w:type="spellStart"/>
      <w:r w:rsidRPr="0025233C">
        <w:rPr>
          <w:rFonts w:asciiTheme="minorHAnsi" w:hAnsiTheme="minorHAnsi"/>
          <w:sz w:val="22"/>
          <w:szCs w:val="22"/>
        </w:rPr>
        <w:t>Ompss</w:t>
      </w:r>
      <w:proofErr w:type="spellEnd"/>
      <w:r w:rsidRPr="0025233C">
        <w:rPr>
          <w:rFonts w:asciiTheme="minorHAnsi" w:hAnsiTheme="minorHAnsi"/>
          <w:sz w:val="22"/>
          <w:szCs w:val="22"/>
        </w:rPr>
        <w:t>: a Proposal for Programming Heterogeneous</w:t>
      </w:r>
      <w:r>
        <w:rPr>
          <w:rFonts w:asciiTheme="minorHAnsi" w:hAnsiTheme="minorHAnsi"/>
          <w:sz w:val="22"/>
          <w:szCs w:val="22"/>
        </w:rPr>
        <w:t xml:space="preserve"> </w:t>
      </w:r>
      <w:r w:rsidRPr="0025233C">
        <w:rPr>
          <w:rFonts w:asciiTheme="minorHAnsi" w:hAnsiTheme="minorHAnsi"/>
          <w:sz w:val="22"/>
          <w:szCs w:val="22"/>
        </w:rPr>
        <w:t>Multi-Core Architectures,” Parallel Processing Letters, vol. 21,</w:t>
      </w:r>
      <w:r>
        <w:rPr>
          <w:rFonts w:asciiTheme="minorHAnsi" w:hAnsiTheme="minorHAnsi"/>
          <w:sz w:val="22"/>
          <w:szCs w:val="22"/>
        </w:rPr>
        <w:t xml:space="preserve"> </w:t>
      </w:r>
      <w:r w:rsidRPr="0025233C">
        <w:rPr>
          <w:rFonts w:asciiTheme="minorHAnsi" w:hAnsiTheme="minorHAnsi"/>
          <w:sz w:val="22"/>
          <w:szCs w:val="22"/>
        </w:rPr>
        <w:t>no. 2, pp. 173–193, 2011.</w:t>
      </w:r>
    </w:p>
    <w:p w14:paraId="21AFBCBC" w14:textId="5E9F40E9" w:rsidR="001001D9" w:rsidRDefault="001001D9" w:rsidP="001001D9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1001D9">
        <w:rPr>
          <w:rFonts w:asciiTheme="minorHAnsi" w:hAnsiTheme="minorHAnsi"/>
          <w:sz w:val="22"/>
          <w:szCs w:val="22"/>
        </w:rPr>
        <w:t xml:space="preserve">Kazuhiko Komatsu, </w:t>
      </w:r>
      <w:proofErr w:type="spellStart"/>
      <w:r w:rsidRPr="001001D9">
        <w:rPr>
          <w:rFonts w:asciiTheme="minorHAnsi" w:hAnsiTheme="minorHAnsi"/>
          <w:sz w:val="22"/>
          <w:szCs w:val="22"/>
        </w:rPr>
        <w:t>Katsuto</w:t>
      </w:r>
      <w:proofErr w:type="spellEnd"/>
      <w:r w:rsidRPr="001001D9">
        <w:rPr>
          <w:rFonts w:asciiTheme="minorHAnsi" w:hAnsiTheme="minorHAnsi"/>
          <w:sz w:val="22"/>
          <w:szCs w:val="22"/>
        </w:rPr>
        <w:t xml:space="preserve"> Sato, Yusuke Arai, </w:t>
      </w:r>
      <w:proofErr w:type="spellStart"/>
      <w:r w:rsidRPr="001001D9">
        <w:rPr>
          <w:rFonts w:asciiTheme="minorHAnsi" w:hAnsiTheme="minorHAnsi"/>
          <w:sz w:val="22"/>
          <w:szCs w:val="22"/>
        </w:rPr>
        <w:t>Kentaro</w:t>
      </w:r>
      <w:proofErr w:type="spellEnd"/>
      <w:r w:rsidRPr="001001D9">
        <w:rPr>
          <w:rFonts w:asciiTheme="minorHAnsi" w:hAnsiTheme="minorHAnsi"/>
          <w:sz w:val="22"/>
          <w:szCs w:val="22"/>
        </w:rPr>
        <w:t xml:space="preserve"> Koyama, Hiroyuki Takizawa, Hiroaki Kobayashi</w:t>
      </w:r>
      <w:r>
        <w:rPr>
          <w:rFonts w:asciiTheme="minorHAnsi" w:hAnsiTheme="minorHAnsi"/>
          <w:sz w:val="22"/>
          <w:szCs w:val="22"/>
        </w:rPr>
        <w:t xml:space="preserve">, </w:t>
      </w:r>
      <w:r w:rsidRPr="001001D9">
        <w:rPr>
          <w:rFonts w:asciiTheme="minorHAnsi" w:hAnsiTheme="minorHAnsi"/>
          <w:sz w:val="22"/>
          <w:szCs w:val="22"/>
        </w:rPr>
        <w:t>Evaluating</w:t>
      </w:r>
      <w:r>
        <w:rPr>
          <w:rFonts w:asciiTheme="minorHAnsi" w:hAnsiTheme="minorHAnsi"/>
          <w:sz w:val="22"/>
          <w:szCs w:val="22"/>
        </w:rPr>
        <w:t xml:space="preserve"> the Performance and Portability of </w:t>
      </w:r>
      <w:proofErr w:type="spellStart"/>
      <w:r w:rsidRPr="001001D9">
        <w:rPr>
          <w:rFonts w:asciiTheme="minorHAnsi" w:hAnsiTheme="minorHAnsi"/>
          <w:sz w:val="22"/>
          <w:szCs w:val="22"/>
        </w:rPr>
        <w:t>OpenCL</w:t>
      </w:r>
      <w:proofErr w:type="spellEnd"/>
      <w:r w:rsidRPr="001001D9">
        <w:rPr>
          <w:rFonts w:asciiTheme="minorHAnsi" w:hAnsiTheme="minorHAnsi"/>
          <w:sz w:val="22"/>
          <w:szCs w:val="22"/>
        </w:rPr>
        <w:t xml:space="preserve"> Programs</w:t>
      </w:r>
      <w:r>
        <w:rPr>
          <w:rFonts w:asciiTheme="minorHAnsi" w:hAnsiTheme="minorHAnsi"/>
          <w:sz w:val="22"/>
          <w:szCs w:val="22"/>
        </w:rPr>
        <w:t xml:space="preserve">, 5th </w:t>
      </w:r>
      <w:r w:rsidRPr="001001D9">
        <w:rPr>
          <w:rFonts w:asciiTheme="minorHAnsi" w:hAnsiTheme="minorHAnsi"/>
          <w:sz w:val="22"/>
          <w:szCs w:val="22"/>
        </w:rPr>
        <w:t>Fifth International Workshop on Automatic Performance Tuning, 2010</w:t>
      </w:r>
      <w:r>
        <w:rPr>
          <w:rFonts w:asciiTheme="minorHAnsi" w:hAnsiTheme="minorHAnsi"/>
          <w:sz w:val="22"/>
          <w:szCs w:val="22"/>
        </w:rPr>
        <w:t>.</w:t>
      </w:r>
    </w:p>
    <w:p w14:paraId="16F5B0D5" w14:textId="02CC2C87" w:rsidR="00DA7417" w:rsidRPr="00DA7417" w:rsidRDefault="001001D9" w:rsidP="00DA7417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1001D9">
        <w:rPr>
          <w:rFonts w:asciiTheme="minorHAnsi" w:hAnsiTheme="minorHAnsi"/>
          <w:sz w:val="22"/>
          <w:szCs w:val="22"/>
        </w:rPr>
        <w:t xml:space="preserve">Yao Zhang, Mark Sinclair II, Andrew A. </w:t>
      </w:r>
      <w:proofErr w:type="spellStart"/>
      <w:r w:rsidRPr="001001D9">
        <w:rPr>
          <w:rFonts w:asciiTheme="minorHAnsi" w:hAnsiTheme="minorHAnsi"/>
          <w:sz w:val="22"/>
          <w:szCs w:val="22"/>
        </w:rPr>
        <w:t>Chien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r w:rsidRPr="001001D9">
        <w:rPr>
          <w:rFonts w:asciiTheme="minorHAnsi" w:hAnsiTheme="minorHAnsi"/>
          <w:sz w:val="22"/>
          <w:szCs w:val="22"/>
        </w:rPr>
        <w:t xml:space="preserve">Improving Performance Portability in </w:t>
      </w:r>
      <w:proofErr w:type="spellStart"/>
      <w:r w:rsidRPr="001001D9">
        <w:rPr>
          <w:rFonts w:asciiTheme="minorHAnsi" w:hAnsiTheme="minorHAnsi"/>
          <w:sz w:val="22"/>
          <w:szCs w:val="22"/>
        </w:rPr>
        <w:t>OpenCL</w:t>
      </w:r>
      <w:proofErr w:type="spellEnd"/>
      <w:r w:rsidRPr="001001D9">
        <w:rPr>
          <w:rFonts w:asciiTheme="minorHAnsi" w:hAnsiTheme="minorHAnsi"/>
          <w:sz w:val="22"/>
          <w:szCs w:val="22"/>
        </w:rPr>
        <w:t xml:space="preserve"> Programs</w:t>
      </w:r>
      <w:r>
        <w:rPr>
          <w:rFonts w:asciiTheme="minorHAnsi" w:hAnsiTheme="minorHAnsi"/>
          <w:sz w:val="22"/>
          <w:szCs w:val="22"/>
        </w:rPr>
        <w:t xml:space="preserve">, </w:t>
      </w:r>
      <w:r w:rsidR="00DA7417" w:rsidRPr="00DA7417">
        <w:rPr>
          <w:rFonts w:asciiTheme="minorHAnsi" w:hAnsiTheme="minorHAnsi"/>
          <w:sz w:val="22"/>
          <w:szCs w:val="22"/>
        </w:rPr>
        <w:t>Supercomputing</w:t>
      </w:r>
      <w:r w:rsidR="00DA7417">
        <w:rPr>
          <w:rFonts w:asciiTheme="minorHAnsi" w:hAnsiTheme="minorHAnsi"/>
          <w:sz w:val="22"/>
          <w:szCs w:val="22"/>
        </w:rPr>
        <w:t xml:space="preserve">, </w:t>
      </w:r>
      <w:r w:rsidR="00DA7417" w:rsidRPr="00DA7417">
        <w:rPr>
          <w:rFonts w:asciiTheme="minorHAnsi" w:hAnsiTheme="minorHAnsi"/>
          <w:sz w:val="22"/>
          <w:szCs w:val="22"/>
        </w:rPr>
        <w:t xml:space="preserve">Lecture Notes in Computer Science Volume 7905, 2013, </w:t>
      </w:r>
      <w:proofErr w:type="spellStart"/>
      <w:r w:rsidR="00DA7417" w:rsidRPr="00DA7417">
        <w:rPr>
          <w:rFonts w:asciiTheme="minorHAnsi" w:hAnsiTheme="minorHAnsi"/>
          <w:sz w:val="22"/>
          <w:szCs w:val="22"/>
        </w:rPr>
        <w:t>pp</w:t>
      </w:r>
      <w:proofErr w:type="spellEnd"/>
      <w:r w:rsidR="00DA7417" w:rsidRPr="00DA7417">
        <w:rPr>
          <w:rFonts w:asciiTheme="minorHAnsi" w:hAnsiTheme="minorHAnsi"/>
          <w:sz w:val="22"/>
          <w:szCs w:val="22"/>
        </w:rPr>
        <w:t xml:space="preserve"> 136-150</w:t>
      </w:r>
      <w:r w:rsidR="00DA7417">
        <w:rPr>
          <w:rFonts w:asciiTheme="minorHAnsi" w:hAnsiTheme="minorHAnsi"/>
          <w:sz w:val="22"/>
          <w:szCs w:val="22"/>
        </w:rPr>
        <w:t>.</w:t>
      </w:r>
    </w:p>
    <w:p w14:paraId="1CC3DED7" w14:textId="77777777" w:rsidR="00F93C08" w:rsidRPr="00DD7963" w:rsidRDefault="00477210" w:rsidP="00F93C0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DD7963">
        <w:rPr>
          <w:rFonts w:asciiTheme="minorHAnsi" w:hAnsiTheme="minorHAnsi"/>
          <w:sz w:val="22"/>
          <w:szCs w:val="22"/>
        </w:rPr>
        <w:lastRenderedPageBreak/>
        <w:t xml:space="preserve">V. T. Ravi, W. Ma, D. Chiu, and G. </w:t>
      </w:r>
      <w:proofErr w:type="spellStart"/>
      <w:r w:rsidRPr="00DD7963">
        <w:rPr>
          <w:rFonts w:asciiTheme="minorHAnsi" w:hAnsiTheme="minorHAnsi"/>
          <w:sz w:val="22"/>
          <w:szCs w:val="22"/>
        </w:rPr>
        <w:t>Agrawal</w:t>
      </w:r>
      <w:proofErr w:type="spellEnd"/>
      <w:r w:rsidRPr="00DD7963">
        <w:rPr>
          <w:rFonts w:asciiTheme="minorHAnsi" w:hAnsiTheme="minorHAnsi"/>
          <w:sz w:val="22"/>
          <w:szCs w:val="22"/>
        </w:rPr>
        <w:t>. Compiler and Runtime Support for Enabling Generalized Reduction Computations on Heterogeneous Parallel Configurations. In ICS 2010, pages 137–146, 2010.</w:t>
      </w:r>
    </w:p>
    <w:p w14:paraId="58CC5344" w14:textId="35F4699E" w:rsidR="000930BE" w:rsidRPr="00DD7963" w:rsidRDefault="00990D69" w:rsidP="00990D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DD7963">
        <w:rPr>
          <w:rFonts w:asciiTheme="minorHAnsi" w:hAnsiTheme="minorHAnsi"/>
          <w:sz w:val="22"/>
          <w:szCs w:val="22"/>
        </w:rPr>
        <w:t xml:space="preserve">F. Song and S. </w:t>
      </w:r>
      <w:proofErr w:type="spellStart"/>
      <w:r w:rsidRPr="00DD7963">
        <w:rPr>
          <w:rFonts w:asciiTheme="minorHAnsi" w:hAnsiTheme="minorHAnsi"/>
          <w:sz w:val="22"/>
          <w:szCs w:val="22"/>
        </w:rPr>
        <w:t>Tomov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 and </w:t>
      </w:r>
      <w:r w:rsidR="00EA3B49" w:rsidRPr="00DD7963">
        <w:rPr>
          <w:rFonts w:asciiTheme="minorHAnsi" w:hAnsiTheme="minorHAnsi"/>
          <w:sz w:val="22"/>
          <w:szCs w:val="22"/>
        </w:rPr>
        <w:t xml:space="preserve">J. </w:t>
      </w:r>
      <w:proofErr w:type="spellStart"/>
      <w:r w:rsidRPr="00DD7963">
        <w:rPr>
          <w:rFonts w:asciiTheme="minorHAnsi" w:hAnsiTheme="minorHAnsi"/>
          <w:sz w:val="22"/>
          <w:szCs w:val="22"/>
        </w:rPr>
        <w:t>Dongarra</w:t>
      </w:r>
      <w:proofErr w:type="spellEnd"/>
      <w:r w:rsidR="004774A5" w:rsidRPr="00DD7963">
        <w:rPr>
          <w:rFonts w:asciiTheme="minorHAnsi" w:hAnsiTheme="minorHAnsi"/>
          <w:sz w:val="22"/>
          <w:szCs w:val="22"/>
        </w:rPr>
        <w:t xml:space="preserve">. </w:t>
      </w:r>
      <w:r w:rsidR="0044302F" w:rsidRPr="00DD7963">
        <w:rPr>
          <w:rFonts w:asciiTheme="minorHAnsi" w:hAnsiTheme="minorHAnsi"/>
          <w:sz w:val="22"/>
          <w:szCs w:val="22"/>
        </w:rPr>
        <w:t>Enabling and Scaling Matrix Computations on Heterogeneous M</w:t>
      </w:r>
      <w:r w:rsidR="00F93C08" w:rsidRPr="00DD7963">
        <w:rPr>
          <w:rFonts w:asciiTheme="minorHAnsi" w:hAnsiTheme="minorHAnsi"/>
          <w:sz w:val="22"/>
          <w:szCs w:val="22"/>
        </w:rPr>
        <w:t>u</w:t>
      </w:r>
      <w:r w:rsidR="0044302F" w:rsidRPr="00DD7963">
        <w:rPr>
          <w:rFonts w:asciiTheme="minorHAnsi" w:hAnsiTheme="minorHAnsi"/>
          <w:sz w:val="22"/>
          <w:szCs w:val="22"/>
        </w:rPr>
        <w:t>lti-core and M</w:t>
      </w:r>
      <w:r w:rsidR="00C302FA" w:rsidRPr="00DD7963">
        <w:rPr>
          <w:rFonts w:asciiTheme="minorHAnsi" w:hAnsiTheme="minorHAnsi"/>
          <w:sz w:val="22"/>
          <w:szCs w:val="22"/>
        </w:rPr>
        <w:t>ulti-GPU systems</w:t>
      </w:r>
      <w:r w:rsidR="00F93C08" w:rsidRPr="00DD7963">
        <w:rPr>
          <w:rFonts w:asciiTheme="minorHAnsi" w:hAnsiTheme="minorHAnsi"/>
          <w:sz w:val="22"/>
          <w:szCs w:val="22"/>
        </w:rPr>
        <w:t>.</w:t>
      </w:r>
      <w:r w:rsidR="00C302FA" w:rsidRPr="00DD7963">
        <w:rPr>
          <w:rFonts w:asciiTheme="minorHAnsi" w:hAnsiTheme="minorHAnsi"/>
          <w:sz w:val="22"/>
          <w:szCs w:val="22"/>
        </w:rPr>
        <w:t xml:space="preserve"> In ICS 2012</w:t>
      </w:r>
      <w:r w:rsidR="00581BBA" w:rsidRPr="00DD7963">
        <w:rPr>
          <w:rFonts w:asciiTheme="minorHAnsi" w:hAnsiTheme="minorHAnsi"/>
          <w:sz w:val="22"/>
          <w:szCs w:val="22"/>
        </w:rPr>
        <w:t>, pages 365–376, 2012</w:t>
      </w:r>
    </w:p>
    <w:p w14:paraId="32E4464F" w14:textId="47D49C69" w:rsidR="00722089" w:rsidRPr="00DD7963" w:rsidRDefault="00CE26FB" w:rsidP="00477210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bookmarkStart w:id="1" w:name="_Ref252310048"/>
      <w:r w:rsidRPr="00DD7963">
        <w:rPr>
          <w:rFonts w:asciiTheme="minorHAnsi" w:hAnsiTheme="minorHAnsi"/>
          <w:sz w:val="22"/>
          <w:szCs w:val="22"/>
        </w:rPr>
        <w:t xml:space="preserve">M. D. </w:t>
      </w:r>
      <w:proofErr w:type="spellStart"/>
      <w:r w:rsidRPr="00DD7963">
        <w:rPr>
          <w:rFonts w:asciiTheme="minorHAnsi" w:hAnsiTheme="minorHAnsi"/>
          <w:sz w:val="22"/>
          <w:szCs w:val="22"/>
        </w:rPr>
        <w:t>Linderman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, J. D. Collins, H. Wang, and T. H. Y. </w:t>
      </w:r>
      <w:proofErr w:type="spellStart"/>
      <w:r w:rsidRPr="00DD7963">
        <w:rPr>
          <w:rFonts w:asciiTheme="minorHAnsi" w:hAnsiTheme="minorHAnsi"/>
          <w:sz w:val="22"/>
          <w:szCs w:val="22"/>
        </w:rPr>
        <w:t>Meng</w:t>
      </w:r>
      <w:proofErr w:type="spellEnd"/>
      <w:r w:rsidRPr="00DD7963">
        <w:rPr>
          <w:rFonts w:asciiTheme="minorHAnsi" w:hAnsiTheme="minorHAnsi"/>
          <w:sz w:val="22"/>
          <w:szCs w:val="22"/>
        </w:rPr>
        <w:t>. Merge: A Programming Model for Heterogeneous Multi-core Systems. In ASPLOS 2008,</w:t>
      </w:r>
      <w:r w:rsidR="00590973" w:rsidRPr="00DD7963">
        <w:rPr>
          <w:rFonts w:asciiTheme="minorHAnsi" w:hAnsiTheme="minorHAnsi"/>
          <w:sz w:val="22"/>
          <w:szCs w:val="22"/>
        </w:rPr>
        <w:t xml:space="preserve"> </w:t>
      </w:r>
      <w:r w:rsidRPr="00DD7963">
        <w:rPr>
          <w:rFonts w:asciiTheme="minorHAnsi" w:hAnsiTheme="minorHAnsi"/>
          <w:sz w:val="22"/>
          <w:szCs w:val="22"/>
        </w:rPr>
        <w:t>pages 287–296, 2008.</w:t>
      </w:r>
      <w:bookmarkEnd w:id="1"/>
    </w:p>
    <w:p w14:paraId="2068BC0A" w14:textId="0453CD03" w:rsidR="004827DE" w:rsidRPr="00DD7963" w:rsidRDefault="000F5082" w:rsidP="00477210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bookmarkStart w:id="2" w:name="_Ref252310058"/>
      <w:r w:rsidRPr="00DD7963">
        <w:rPr>
          <w:rFonts w:asciiTheme="minorHAnsi" w:hAnsiTheme="minorHAnsi"/>
          <w:sz w:val="22"/>
          <w:szCs w:val="22"/>
        </w:rPr>
        <w:t xml:space="preserve">S. </w:t>
      </w:r>
      <w:proofErr w:type="spellStart"/>
      <w:r w:rsidRPr="00DD7963">
        <w:rPr>
          <w:rFonts w:asciiTheme="minorHAnsi" w:hAnsiTheme="minorHAnsi"/>
          <w:sz w:val="22"/>
          <w:szCs w:val="22"/>
        </w:rPr>
        <w:t>Tomov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, J. </w:t>
      </w:r>
      <w:proofErr w:type="spellStart"/>
      <w:r w:rsidRPr="00DD7963">
        <w:rPr>
          <w:rFonts w:asciiTheme="minorHAnsi" w:hAnsiTheme="minorHAnsi"/>
          <w:sz w:val="22"/>
          <w:szCs w:val="22"/>
        </w:rPr>
        <w:t>Dongarra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, and M. </w:t>
      </w:r>
      <w:proofErr w:type="spellStart"/>
      <w:r w:rsidRPr="00DD7963">
        <w:rPr>
          <w:rFonts w:asciiTheme="minorHAnsi" w:hAnsiTheme="minorHAnsi"/>
          <w:sz w:val="22"/>
          <w:szCs w:val="22"/>
        </w:rPr>
        <w:t>Baboulin</w:t>
      </w:r>
      <w:proofErr w:type="spellEnd"/>
      <w:r w:rsidRPr="00DD7963">
        <w:rPr>
          <w:rFonts w:asciiTheme="minorHAnsi" w:hAnsiTheme="minorHAnsi"/>
          <w:sz w:val="22"/>
          <w:szCs w:val="22"/>
        </w:rPr>
        <w:t>. Towards Dense Linear Algebra for</w:t>
      </w:r>
      <w:r w:rsidR="00F33F48" w:rsidRPr="00DD7963">
        <w:rPr>
          <w:rFonts w:asciiTheme="minorHAnsi" w:hAnsiTheme="minorHAnsi"/>
          <w:sz w:val="22"/>
          <w:szCs w:val="22"/>
        </w:rPr>
        <w:t xml:space="preserve"> </w:t>
      </w:r>
      <w:r w:rsidRPr="00DD7963">
        <w:rPr>
          <w:rFonts w:asciiTheme="minorHAnsi" w:hAnsiTheme="minorHAnsi"/>
          <w:sz w:val="22"/>
          <w:szCs w:val="22"/>
        </w:rPr>
        <w:t xml:space="preserve">Hybrid GPU Accelerated </w:t>
      </w:r>
      <w:proofErr w:type="spellStart"/>
      <w:r w:rsidRPr="00DD7963">
        <w:rPr>
          <w:rFonts w:asciiTheme="minorHAnsi" w:hAnsiTheme="minorHAnsi"/>
          <w:sz w:val="22"/>
          <w:szCs w:val="22"/>
        </w:rPr>
        <w:t>Manycore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 Systems. Parallel Computing, 36(5-6)</w:t>
      </w:r>
      <w:proofErr w:type="gramStart"/>
      <w:r w:rsidRPr="00DD7963">
        <w:rPr>
          <w:rFonts w:asciiTheme="minorHAnsi" w:hAnsiTheme="minorHAnsi"/>
          <w:sz w:val="22"/>
          <w:szCs w:val="22"/>
        </w:rPr>
        <w:t>:232</w:t>
      </w:r>
      <w:proofErr w:type="gramEnd"/>
      <w:r w:rsidRPr="00DD7963">
        <w:rPr>
          <w:rFonts w:asciiTheme="minorHAnsi" w:hAnsiTheme="minorHAnsi"/>
          <w:sz w:val="22"/>
          <w:szCs w:val="22"/>
        </w:rPr>
        <w:t>–240, 2010.</w:t>
      </w:r>
      <w:bookmarkEnd w:id="2"/>
    </w:p>
    <w:p w14:paraId="1691A3FB" w14:textId="77777777" w:rsidR="009737F6" w:rsidRPr="00DD7963" w:rsidRDefault="009737F6" w:rsidP="00477210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bookmarkStart w:id="3" w:name="_Ref252310106"/>
      <w:r w:rsidRPr="00DD7963">
        <w:rPr>
          <w:rFonts w:asciiTheme="minorHAnsi" w:hAnsiTheme="minorHAnsi"/>
          <w:sz w:val="22"/>
          <w:szCs w:val="22"/>
        </w:rPr>
        <w:t xml:space="preserve">D. </w:t>
      </w:r>
      <w:proofErr w:type="spellStart"/>
      <w:r w:rsidRPr="00DD7963">
        <w:rPr>
          <w:rFonts w:asciiTheme="minorHAnsi" w:hAnsiTheme="minorHAnsi"/>
          <w:sz w:val="22"/>
          <w:szCs w:val="22"/>
        </w:rPr>
        <w:t>Grewe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 and M. F. P. O’Boyle. A Static Task Partitioning Approach for Heterogeneous Systems Using </w:t>
      </w:r>
      <w:proofErr w:type="spellStart"/>
      <w:r w:rsidRPr="00DD7963">
        <w:rPr>
          <w:rFonts w:asciiTheme="minorHAnsi" w:hAnsiTheme="minorHAnsi"/>
          <w:sz w:val="22"/>
          <w:szCs w:val="22"/>
        </w:rPr>
        <w:t>OpenCL</w:t>
      </w:r>
      <w:proofErr w:type="spellEnd"/>
      <w:r w:rsidRPr="00DD7963">
        <w:rPr>
          <w:rFonts w:asciiTheme="minorHAnsi" w:hAnsiTheme="minorHAnsi"/>
          <w:sz w:val="22"/>
          <w:szCs w:val="22"/>
        </w:rPr>
        <w:t>. In CC 2011, pages 286–305.</w:t>
      </w:r>
      <w:bookmarkEnd w:id="3"/>
      <w:r w:rsidRPr="00DD7963">
        <w:rPr>
          <w:rFonts w:asciiTheme="minorHAnsi" w:hAnsiTheme="minorHAnsi"/>
          <w:sz w:val="22"/>
          <w:szCs w:val="22"/>
        </w:rPr>
        <w:t xml:space="preserve"> </w:t>
      </w:r>
    </w:p>
    <w:p w14:paraId="210A24DE" w14:textId="3F35164B" w:rsidR="00F71CAF" w:rsidRPr="00DD7963" w:rsidRDefault="003D13CF" w:rsidP="00477210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bookmarkStart w:id="4" w:name="_Ref252310108"/>
      <w:r w:rsidRPr="00DD7963">
        <w:rPr>
          <w:rFonts w:asciiTheme="minorHAnsi" w:hAnsiTheme="minorHAnsi"/>
          <w:sz w:val="22"/>
          <w:szCs w:val="22"/>
        </w:rPr>
        <w:t xml:space="preserve">K. </w:t>
      </w:r>
      <w:proofErr w:type="spellStart"/>
      <w:r w:rsidRPr="00DD7963">
        <w:rPr>
          <w:rFonts w:asciiTheme="minorHAnsi" w:hAnsiTheme="minorHAnsi"/>
          <w:sz w:val="22"/>
          <w:szCs w:val="22"/>
        </w:rPr>
        <w:t>Kofler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, I. Grasso, B. Cosenza, and T. </w:t>
      </w:r>
      <w:proofErr w:type="spellStart"/>
      <w:r w:rsidRPr="00DD7963">
        <w:rPr>
          <w:rFonts w:asciiTheme="minorHAnsi" w:hAnsiTheme="minorHAnsi"/>
          <w:sz w:val="22"/>
          <w:szCs w:val="22"/>
        </w:rPr>
        <w:t>Fahringer</w:t>
      </w:r>
      <w:proofErr w:type="spellEnd"/>
      <w:r w:rsidRPr="00DD7963">
        <w:rPr>
          <w:rFonts w:asciiTheme="minorHAnsi" w:hAnsiTheme="minorHAnsi"/>
          <w:sz w:val="22"/>
          <w:szCs w:val="22"/>
        </w:rPr>
        <w:t>. An Automatic Input-Sensitive Approach for Heterogeneous Task Partitioning. In ICS 2013, pages 149–160, 2013.</w:t>
      </w:r>
      <w:bookmarkEnd w:id="4"/>
      <w:r w:rsidRPr="00DD7963">
        <w:rPr>
          <w:rFonts w:asciiTheme="minorHAnsi" w:hAnsiTheme="minorHAnsi"/>
          <w:sz w:val="22"/>
          <w:szCs w:val="22"/>
        </w:rPr>
        <w:t xml:space="preserve"> </w:t>
      </w:r>
    </w:p>
    <w:p w14:paraId="7C777ED9" w14:textId="77777777" w:rsidR="00C071DC" w:rsidRPr="00DD7963" w:rsidRDefault="00D638AD" w:rsidP="00C071DC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bookmarkStart w:id="5" w:name="_Ref252310127"/>
      <w:proofErr w:type="gramStart"/>
      <w:r w:rsidRPr="00DD7963">
        <w:rPr>
          <w:rFonts w:asciiTheme="minorHAnsi" w:hAnsiTheme="minorHAnsi"/>
          <w:sz w:val="22"/>
          <w:szCs w:val="22"/>
        </w:rPr>
        <w:t>C.-</w:t>
      </w:r>
      <w:proofErr w:type="gramEnd"/>
      <w:r w:rsidRPr="00DD7963">
        <w:rPr>
          <w:rFonts w:asciiTheme="minorHAnsi" w:hAnsiTheme="minorHAnsi"/>
          <w:sz w:val="22"/>
          <w:szCs w:val="22"/>
        </w:rPr>
        <w:t xml:space="preserve">K. </w:t>
      </w:r>
      <w:proofErr w:type="spellStart"/>
      <w:r w:rsidRPr="00DD7963">
        <w:rPr>
          <w:rFonts w:asciiTheme="minorHAnsi" w:hAnsiTheme="minorHAnsi"/>
          <w:sz w:val="22"/>
          <w:szCs w:val="22"/>
        </w:rPr>
        <w:t>Luk</w:t>
      </w:r>
      <w:proofErr w:type="spellEnd"/>
      <w:r w:rsidRPr="00DD7963">
        <w:rPr>
          <w:rFonts w:asciiTheme="minorHAnsi" w:hAnsiTheme="minorHAnsi"/>
          <w:sz w:val="22"/>
          <w:szCs w:val="22"/>
        </w:rPr>
        <w:t xml:space="preserve">, S. Hong, and H. Kim. </w:t>
      </w:r>
      <w:proofErr w:type="spellStart"/>
      <w:r w:rsidRPr="00DD7963">
        <w:rPr>
          <w:rFonts w:asciiTheme="minorHAnsi" w:hAnsiTheme="minorHAnsi"/>
          <w:sz w:val="22"/>
          <w:szCs w:val="22"/>
        </w:rPr>
        <w:t>Qilin</w:t>
      </w:r>
      <w:proofErr w:type="spellEnd"/>
      <w:r w:rsidRPr="00DD7963">
        <w:rPr>
          <w:rFonts w:asciiTheme="minorHAnsi" w:hAnsiTheme="minorHAnsi"/>
          <w:sz w:val="22"/>
          <w:szCs w:val="22"/>
        </w:rPr>
        <w:t>: Exploiting Parallelism on Heterogeneous Multiprocessors with Adaptive Mapping. In MICRO</w:t>
      </w:r>
      <w:r w:rsidR="00C03B4F" w:rsidRPr="00DD7963">
        <w:rPr>
          <w:rFonts w:asciiTheme="minorHAnsi" w:hAnsiTheme="minorHAnsi"/>
          <w:sz w:val="22"/>
          <w:szCs w:val="22"/>
        </w:rPr>
        <w:t xml:space="preserve"> 2009</w:t>
      </w:r>
      <w:r w:rsidRPr="00DD7963">
        <w:rPr>
          <w:rFonts w:asciiTheme="minorHAnsi" w:hAnsiTheme="minorHAnsi"/>
          <w:sz w:val="22"/>
          <w:szCs w:val="22"/>
        </w:rPr>
        <w:t>,</w:t>
      </w:r>
      <w:r w:rsidR="00B5795A" w:rsidRPr="00DD7963">
        <w:rPr>
          <w:rFonts w:asciiTheme="minorHAnsi" w:hAnsiTheme="minorHAnsi"/>
          <w:sz w:val="22"/>
          <w:szCs w:val="22"/>
        </w:rPr>
        <w:t xml:space="preserve"> </w:t>
      </w:r>
      <w:r w:rsidR="00E927B1" w:rsidRPr="00DD7963">
        <w:rPr>
          <w:rFonts w:asciiTheme="minorHAnsi" w:hAnsiTheme="minorHAnsi"/>
          <w:sz w:val="22"/>
          <w:szCs w:val="22"/>
        </w:rPr>
        <w:t>pages 45–55, 2009.</w:t>
      </w:r>
      <w:bookmarkEnd w:id="5"/>
    </w:p>
    <w:p w14:paraId="322D12FF" w14:textId="46C312BF" w:rsidR="00C071DC" w:rsidRPr="00DD7963" w:rsidRDefault="00C071DC" w:rsidP="00ED3B16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DD7963">
        <w:rPr>
          <w:rFonts w:asciiTheme="minorHAnsi" w:hAnsiTheme="minorHAnsi"/>
          <w:sz w:val="22"/>
          <w:szCs w:val="22"/>
        </w:rPr>
        <w:t>A.</w:t>
      </w:r>
      <w:r w:rsidR="00FE6FA4" w:rsidRPr="00DD796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E6FA4" w:rsidRPr="00DD7963">
        <w:rPr>
          <w:rFonts w:asciiTheme="minorHAnsi" w:hAnsiTheme="minorHAnsi"/>
          <w:sz w:val="22"/>
          <w:szCs w:val="22"/>
        </w:rPr>
        <w:t>Snavely</w:t>
      </w:r>
      <w:proofErr w:type="spellEnd"/>
      <w:r w:rsidR="00FE6FA4" w:rsidRPr="00DD7963">
        <w:rPr>
          <w:rFonts w:asciiTheme="minorHAnsi" w:hAnsiTheme="minorHAnsi"/>
          <w:sz w:val="22"/>
          <w:szCs w:val="22"/>
        </w:rPr>
        <w:t xml:space="preserve">, L. Carrington, N. </w:t>
      </w:r>
      <w:proofErr w:type="spellStart"/>
      <w:r w:rsidRPr="00DD7963">
        <w:rPr>
          <w:rFonts w:asciiTheme="minorHAnsi" w:hAnsiTheme="minorHAnsi"/>
          <w:sz w:val="22"/>
          <w:szCs w:val="22"/>
        </w:rPr>
        <w:t>Wolter</w:t>
      </w:r>
      <w:proofErr w:type="spellEnd"/>
      <w:r w:rsidRPr="00DD7963">
        <w:rPr>
          <w:rFonts w:asciiTheme="minorHAnsi" w:hAnsiTheme="minorHAnsi"/>
          <w:sz w:val="22"/>
          <w:szCs w:val="22"/>
        </w:rPr>
        <w:t>, J</w:t>
      </w:r>
      <w:r w:rsidR="00E436E8" w:rsidRPr="00DD7963">
        <w:rPr>
          <w:rFonts w:asciiTheme="minorHAnsi" w:hAnsiTheme="minorHAnsi"/>
          <w:sz w:val="22"/>
          <w:szCs w:val="22"/>
        </w:rPr>
        <w:t>.</w:t>
      </w:r>
      <w:r w:rsidRPr="00DD796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D7963">
        <w:rPr>
          <w:rFonts w:asciiTheme="minorHAnsi" w:hAnsiTheme="minorHAnsi"/>
          <w:sz w:val="22"/>
          <w:szCs w:val="22"/>
        </w:rPr>
        <w:t>Labarta</w:t>
      </w:r>
      <w:proofErr w:type="spellEnd"/>
      <w:r w:rsidRPr="00DD7963">
        <w:rPr>
          <w:rFonts w:asciiTheme="minorHAnsi" w:hAnsiTheme="minorHAnsi"/>
          <w:sz w:val="22"/>
          <w:szCs w:val="22"/>
        </w:rPr>
        <w:t>, R</w:t>
      </w:r>
      <w:r w:rsidR="008343E4" w:rsidRPr="00DD7963">
        <w:rPr>
          <w:rFonts w:asciiTheme="minorHAnsi" w:hAnsiTheme="minorHAnsi"/>
          <w:sz w:val="22"/>
          <w:szCs w:val="22"/>
        </w:rPr>
        <w:t>.</w:t>
      </w:r>
      <w:r w:rsidRPr="00DD7963">
        <w:rPr>
          <w:rFonts w:asciiTheme="minorHAnsi" w:hAnsiTheme="minorHAnsi"/>
          <w:sz w:val="22"/>
          <w:szCs w:val="22"/>
        </w:rPr>
        <w:t xml:space="preserve">M. </w:t>
      </w:r>
      <w:proofErr w:type="spellStart"/>
      <w:r w:rsidRPr="00DD7963">
        <w:rPr>
          <w:rFonts w:asciiTheme="minorHAnsi" w:hAnsiTheme="minorHAnsi"/>
          <w:sz w:val="22"/>
          <w:szCs w:val="22"/>
        </w:rPr>
        <w:t>Badia</w:t>
      </w:r>
      <w:proofErr w:type="spellEnd"/>
      <w:r w:rsidRPr="00DD7963">
        <w:rPr>
          <w:rFonts w:asciiTheme="minorHAnsi" w:hAnsiTheme="minorHAnsi"/>
          <w:sz w:val="22"/>
          <w:szCs w:val="22"/>
        </w:rPr>
        <w:t>, A</w:t>
      </w:r>
      <w:r w:rsidR="009B17A6" w:rsidRPr="00DD7963">
        <w:rPr>
          <w:rFonts w:asciiTheme="minorHAnsi" w:hAnsiTheme="minorHAnsi"/>
          <w:sz w:val="22"/>
          <w:szCs w:val="22"/>
        </w:rPr>
        <w:t>.</w:t>
      </w:r>
      <w:r w:rsidRPr="00DD796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D7963">
        <w:rPr>
          <w:rFonts w:asciiTheme="minorHAnsi" w:hAnsiTheme="minorHAnsi"/>
          <w:sz w:val="22"/>
          <w:szCs w:val="22"/>
        </w:rPr>
        <w:t>Purkayastha</w:t>
      </w:r>
      <w:proofErr w:type="spellEnd"/>
      <w:r w:rsidRPr="00DD7963">
        <w:rPr>
          <w:rFonts w:asciiTheme="minorHAnsi" w:hAnsiTheme="minorHAnsi"/>
          <w:sz w:val="22"/>
          <w:szCs w:val="22"/>
        </w:rPr>
        <w:t>: A framework for performance modeling and prediction. </w:t>
      </w:r>
      <w:r w:rsidR="002154C4" w:rsidRPr="00DD7963">
        <w:rPr>
          <w:rFonts w:asciiTheme="minorHAnsi" w:hAnsiTheme="minorHAnsi"/>
          <w:sz w:val="22"/>
          <w:szCs w:val="22"/>
        </w:rPr>
        <w:t>In SC 2002.</w:t>
      </w:r>
    </w:p>
    <w:p w14:paraId="0EACE20A" w14:textId="0B3119EF" w:rsidR="0084785F" w:rsidRDefault="009F2B3B" w:rsidP="0084785F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DD7963">
        <w:rPr>
          <w:rFonts w:asciiTheme="minorHAnsi" w:hAnsiTheme="minorHAnsi"/>
          <w:sz w:val="22"/>
          <w:szCs w:val="22"/>
        </w:rPr>
        <w:t>S. Hong and H. Kim.</w:t>
      </w:r>
      <w:r w:rsidR="00D96DA1" w:rsidRPr="00DD7963">
        <w:rPr>
          <w:rFonts w:asciiTheme="minorHAnsi" w:hAnsiTheme="minorHAnsi"/>
          <w:sz w:val="22"/>
          <w:szCs w:val="22"/>
        </w:rPr>
        <w:t xml:space="preserve"> An Integrated GPU Power and Performance Model</w:t>
      </w:r>
      <w:r w:rsidR="00F822CB" w:rsidRPr="00DD7963">
        <w:rPr>
          <w:rFonts w:asciiTheme="minorHAnsi" w:hAnsiTheme="minorHAnsi"/>
          <w:sz w:val="22"/>
          <w:szCs w:val="22"/>
        </w:rPr>
        <w:t>. In ISCA 2010, pages 280–</w:t>
      </w:r>
      <w:r w:rsidR="0084785F">
        <w:rPr>
          <w:rFonts w:asciiTheme="minorHAnsi" w:hAnsiTheme="minorHAnsi"/>
          <w:sz w:val="22"/>
          <w:szCs w:val="22"/>
        </w:rPr>
        <w:t>289, 2010.</w:t>
      </w:r>
    </w:p>
    <w:p w14:paraId="6C94CF4C" w14:textId="77777777" w:rsidR="00715684" w:rsidRPr="00715684" w:rsidRDefault="00715684" w:rsidP="00715684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715684">
        <w:rPr>
          <w:rFonts w:asciiTheme="minorHAnsi" w:hAnsiTheme="minorHAnsi"/>
          <w:sz w:val="22"/>
          <w:szCs w:val="22"/>
        </w:rPr>
        <w:t xml:space="preserve">Abdullah </w:t>
      </w:r>
      <w:proofErr w:type="spellStart"/>
      <w:r w:rsidRPr="00715684">
        <w:rPr>
          <w:rFonts w:asciiTheme="minorHAnsi" w:hAnsiTheme="minorHAnsi"/>
          <w:sz w:val="22"/>
          <w:szCs w:val="22"/>
        </w:rPr>
        <w:t>Gharaibeh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715684">
        <w:rPr>
          <w:rFonts w:asciiTheme="minorHAnsi" w:hAnsiTheme="minorHAnsi"/>
          <w:sz w:val="22"/>
          <w:szCs w:val="22"/>
        </w:rPr>
        <w:t>Lauro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5684">
        <w:rPr>
          <w:rFonts w:asciiTheme="minorHAnsi" w:hAnsiTheme="minorHAnsi"/>
          <w:sz w:val="22"/>
          <w:szCs w:val="22"/>
        </w:rPr>
        <w:t>Beltrão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Costa, </w:t>
      </w:r>
      <w:proofErr w:type="spellStart"/>
      <w:r w:rsidRPr="00715684">
        <w:rPr>
          <w:rFonts w:asciiTheme="minorHAnsi" w:hAnsiTheme="minorHAnsi"/>
          <w:sz w:val="22"/>
          <w:szCs w:val="22"/>
        </w:rPr>
        <w:t>Elizeu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Santos-</w:t>
      </w:r>
      <w:proofErr w:type="spellStart"/>
      <w:r w:rsidRPr="00715684">
        <w:rPr>
          <w:rFonts w:asciiTheme="minorHAnsi" w:hAnsiTheme="minorHAnsi"/>
          <w:sz w:val="22"/>
          <w:szCs w:val="22"/>
        </w:rPr>
        <w:t>Neto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715684">
        <w:rPr>
          <w:rFonts w:asciiTheme="minorHAnsi" w:hAnsiTheme="minorHAnsi"/>
          <w:sz w:val="22"/>
          <w:szCs w:val="22"/>
        </w:rPr>
        <w:t>Matei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5684">
        <w:rPr>
          <w:rFonts w:asciiTheme="minorHAnsi" w:hAnsiTheme="minorHAnsi"/>
          <w:sz w:val="22"/>
          <w:szCs w:val="22"/>
        </w:rPr>
        <w:t>Ripeanu</w:t>
      </w:r>
      <w:proofErr w:type="spellEnd"/>
      <w:r w:rsidRPr="00715684">
        <w:rPr>
          <w:rFonts w:asciiTheme="minorHAnsi" w:hAnsiTheme="minorHAnsi"/>
          <w:sz w:val="22"/>
          <w:szCs w:val="22"/>
        </w:rPr>
        <w:t>. 2012. A yoke of oxen and a thousand chickens for heavy lifting graph processing. In Proceedings of the 21st international conference on Parallel architectures and compilation techniques (PACT '12).</w:t>
      </w:r>
    </w:p>
    <w:p w14:paraId="23E185CE" w14:textId="77777777" w:rsidR="00715684" w:rsidRPr="00715684" w:rsidRDefault="00715684" w:rsidP="00715684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715684">
        <w:rPr>
          <w:rFonts w:asciiTheme="minorHAnsi" w:hAnsiTheme="minorHAnsi"/>
          <w:sz w:val="22"/>
          <w:szCs w:val="22"/>
        </w:rPr>
        <w:t xml:space="preserve">Abdullah </w:t>
      </w:r>
      <w:proofErr w:type="spellStart"/>
      <w:r w:rsidRPr="00715684">
        <w:rPr>
          <w:rFonts w:asciiTheme="minorHAnsi" w:hAnsiTheme="minorHAnsi"/>
          <w:sz w:val="22"/>
          <w:szCs w:val="22"/>
        </w:rPr>
        <w:t>Gharaibeh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715684">
        <w:rPr>
          <w:rFonts w:asciiTheme="minorHAnsi" w:hAnsiTheme="minorHAnsi"/>
          <w:sz w:val="22"/>
          <w:szCs w:val="22"/>
        </w:rPr>
        <w:t>Lauro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5684">
        <w:rPr>
          <w:rFonts w:asciiTheme="minorHAnsi" w:hAnsiTheme="minorHAnsi"/>
          <w:sz w:val="22"/>
          <w:szCs w:val="22"/>
        </w:rPr>
        <w:t>Beltrao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Costa, </w:t>
      </w:r>
      <w:proofErr w:type="spellStart"/>
      <w:r w:rsidRPr="00715684">
        <w:rPr>
          <w:rFonts w:asciiTheme="minorHAnsi" w:hAnsiTheme="minorHAnsi"/>
          <w:sz w:val="22"/>
          <w:szCs w:val="22"/>
        </w:rPr>
        <w:t>Elizeu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Santos-</w:t>
      </w:r>
      <w:proofErr w:type="spellStart"/>
      <w:r w:rsidRPr="00715684">
        <w:rPr>
          <w:rFonts w:asciiTheme="minorHAnsi" w:hAnsiTheme="minorHAnsi"/>
          <w:sz w:val="22"/>
          <w:szCs w:val="22"/>
        </w:rPr>
        <w:t>Neto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715684">
        <w:rPr>
          <w:rFonts w:asciiTheme="minorHAnsi" w:hAnsiTheme="minorHAnsi"/>
          <w:sz w:val="22"/>
          <w:szCs w:val="22"/>
        </w:rPr>
        <w:t>Matei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5684">
        <w:rPr>
          <w:rFonts w:asciiTheme="minorHAnsi" w:hAnsiTheme="minorHAnsi"/>
          <w:sz w:val="22"/>
          <w:szCs w:val="22"/>
        </w:rPr>
        <w:t>Ripeanu</w:t>
      </w:r>
      <w:proofErr w:type="spellEnd"/>
      <w:r w:rsidRPr="00715684">
        <w:rPr>
          <w:rFonts w:asciiTheme="minorHAnsi" w:hAnsiTheme="minorHAnsi"/>
          <w:sz w:val="22"/>
          <w:szCs w:val="22"/>
        </w:rPr>
        <w:t>. 2013. On Graphs, GPUs, and Blind Dating: A Workload to Processor Matchmaking Quest. In Proceedings of the 2013 IEEE 27th International Symposium on Parallel and Distributed Processing (IPDPS '13)</w:t>
      </w:r>
    </w:p>
    <w:p w14:paraId="1DD6F898" w14:textId="77777777" w:rsidR="00715684" w:rsidRPr="00715684" w:rsidRDefault="00715684" w:rsidP="00715684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ins w:id="6" w:author="Raymond Namyst" w:date="2014-07-02T15:10:00Z"/>
          <w:rFonts w:asciiTheme="minorHAnsi" w:hAnsiTheme="minorHAnsi"/>
          <w:sz w:val="22"/>
          <w:szCs w:val="22"/>
        </w:rPr>
      </w:pPr>
      <w:r w:rsidRPr="00715684">
        <w:rPr>
          <w:rFonts w:asciiTheme="minorHAnsi" w:hAnsiTheme="minorHAnsi"/>
          <w:sz w:val="22"/>
          <w:szCs w:val="22"/>
        </w:rPr>
        <w:t xml:space="preserve">Thomas </w:t>
      </w:r>
      <w:proofErr w:type="spellStart"/>
      <w:r w:rsidRPr="00715684">
        <w:rPr>
          <w:rFonts w:asciiTheme="minorHAnsi" w:hAnsiTheme="minorHAnsi"/>
          <w:sz w:val="22"/>
          <w:szCs w:val="22"/>
        </w:rPr>
        <w:t>Scogland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, Barry </w:t>
      </w:r>
      <w:proofErr w:type="spellStart"/>
      <w:r w:rsidRPr="00715684">
        <w:rPr>
          <w:rFonts w:asciiTheme="minorHAnsi" w:hAnsiTheme="minorHAnsi"/>
          <w:sz w:val="22"/>
          <w:szCs w:val="22"/>
        </w:rPr>
        <w:t>Rountree</w:t>
      </w:r>
      <w:proofErr w:type="spellEnd"/>
      <w:r w:rsidRPr="00715684">
        <w:rPr>
          <w:rFonts w:asciiTheme="minorHAnsi" w:hAnsiTheme="minorHAnsi"/>
          <w:sz w:val="22"/>
          <w:szCs w:val="22"/>
        </w:rPr>
        <w:t>, Wu-</w:t>
      </w:r>
      <w:proofErr w:type="spellStart"/>
      <w:r w:rsidRPr="00715684">
        <w:rPr>
          <w:rFonts w:asciiTheme="minorHAnsi" w:hAnsiTheme="minorHAnsi"/>
          <w:sz w:val="22"/>
          <w:szCs w:val="22"/>
        </w:rPr>
        <w:t>chun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5684">
        <w:rPr>
          <w:rFonts w:asciiTheme="minorHAnsi" w:hAnsiTheme="minorHAnsi"/>
          <w:sz w:val="22"/>
          <w:szCs w:val="22"/>
        </w:rPr>
        <w:t>Feng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, </w:t>
      </w:r>
      <w:proofErr w:type="spellStart"/>
      <w:proofErr w:type="gramStart"/>
      <w:r w:rsidRPr="00715684">
        <w:rPr>
          <w:rFonts w:asciiTheme="minorHAnsi" w:hAnsiTheme="minorHAnsi"/>
          <w:sz w:val="22"/>
          <w:szCs w:val="22"/>
        </w:rPr>
        <w:t>Bronis</w:t>
      </w:r>
      <w:proofErr w:type="spellEnd"/>
      <w:proofErr w:type="gramEnd"/>
      <w:r w:rsidRPr="00715684">
        <w:rPr>
          <w:rFonts w:asciiTheme="minorHAnsi" w:hAnsiTheme="minorHAnsi"/>
          <w:sz w:val="22"/>
          <w:szCs w:val="22"/>
        </w:rPr>
        <w:t xml:space="preserve"> R. de </w:t>
      </w:r>
      <w:proofErr w:type="spellStart"/>
      <w:r w:rsidRPr="00715684">
        <w:rPr>
          <w:rFonts w:asciiTheme="minorHAnsi" w:hAnsiTheme="minorHAnsi"/>
          <w:sz w:val="22"/>
          <w:szCs w:val="22"/>
        </w:rPr>
        <w:t>Supinski</w:t>
      </w:r>
      <w:proofErr w:type="spellEnd"/>
      <w:r w:rsidRPr="00715684">
        <w:rPr>
          <w:rFonts w:asciiTheme="minorHAnsi" w:hAnsiTheme="minorHAnsi"/>
          <w:sz w:val="22"/>
          <w:szCs w:val="22"/>
        </w:rPr>
        <w:t xml:space="preserve">: Heterogeneous Task Scheduling for Accelerated </w:t>
      </w:r>
      <w:proofErr w:type="spellStart"/>
      <w:r w:rsidRPr="00715684">
        <w:rPr>
          <w:rFonts w:asciiTheme="minorHAnsi" w:hAnsiTheme="minorHAnsi"/>
          <w:sz w:val="22"/>
          <w:szCs w:val="22"/>
        </w:rPr>
        <w:t>OpenMP</w:t>
      </w:r>
      <w:proofErr w:type="spellEnd"/>
      <w:r w:rsidRPr="00715684">
        <w:rPr>
          <w:rFonts w:asciiTheme="minorHAnsi" w:hAnsiTheme="minorHAnsi"/>
          <w:sz w:val="22"/>
          <w:szCs w:val="22"/>
        </w:rPr>
        <w:t>. IPDPS 2012</w:t>
      </w:r>
    </w:p>
    <w:p w14:paraId="5B0BA101" w14:textId="77777777" w:rsidR="00715684" w:rsidRPr="00715684" w:rsidRDefault="00715684" w:rsidP="00715684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ins w:id="7" w:author="Raymond Namyst" w:date="2014-07-02T15:11:00Z"/>
          <w:rFonts w:asciiTheme="minorHAnsi" w:hAnsiTheme="minorHAnsi"/>
          <w:sz w:val="22"/>
          <w:szCs w:val="22"/>
        </w:rPr>
      </w:pPr>
      <w:ins w:id="8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Sylvain Henry,</w:t>
        </w:r>
      </w:ins>
      <w:ins w:id="9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10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Alexandre Denis,</w:t>
        </w:r>
      </w:ins>
      <w:ins w:id="11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12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Denis</w:t>
        </w:r>
      </w:ins>
      <w:ins w:id="13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14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Barthou,</w:t>
        </w:r>
      </w:ins>
      <w:ins w:id="15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16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Marie-Christine</w:t>
        </w:r>
      </w:ins>
      <w:ins w:id="17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proofErr w:type="spellStart"/>
      <w:ins w:id="18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Counilh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>,</w:t>
        </w:r>
      </w:ins>
      <w:ins w:id="19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20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and</w:t>
        </w:r>
      </w:ins>
      <w:ins w:id="21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22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Raymond</w:t>
        </w:r>
      </w:ins>
      <w:ins w:id="23" w:author="Raymond Namyst" w:date="2014-07-02T15:12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proofErr w:type="spellStart"/>
      <w:ins w:id="24" w:author="Raymond Namyst" w:date="2014-07-02T15:11:00Z">
        <w:r w:rsidRPr="00715684">
          <w:rPr>
            <w:rFonts w:asciiTheme="minorHAnsi" w:hAnsiTheme="minorHAnsi"/>
            <w:sz w:val="22"/>
            <w:szCs w:val="22"/>
          </w:rPr>
          <w:t>Namyst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.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Toward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OpenCL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Automatic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Multi-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Device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Support. In Fernando Silva,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Ines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Dutra, and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Vitor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Santos Costa, editors, Euro-Par 2014, Porto, Portugal, August 2014. Springer. </w:t>
        </w:r>
      </w:ins>
    </w:p>
    <w:p w14:paraId="682C8FA2" w14:textId="77777777" w:rsidR="00715684" w:rsidRPr="00715684" w:rsidRDefault="00715684" w:rsidP="00715684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ins w:id="25" w:author="Raymond Namyst" w:date="2014-07-02T15:15:00Z"/>
          <w:rFonts w:asciiTheme="minorHAnsi" w:hAnsiTheme="minorHAnsi"/>
          <w:sz w:val="22"/>
          <w:szCs w:val="22"/>
        </w:rPr>
      </w:pPr>
      <w:ins w:id="26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 xml:space="preserve">Cédric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Augonnet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>,</w:t>
        </w:r>
      </w:ins>
      <w:ins w:id="27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28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Samuel</w:t>
        </w:r>
      </w:ins>
      <w:ins w:id="29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30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Thibault,</w:t>
        </w:r>
      </w:ins>
      <w:ins w:id="31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32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Raymond</w:t>
        </w:r>
      </w:ins>
      <w:ins w:id="33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proofErr w:type="spellStart"/>
      <w:ins w:id="34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Namyst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>,</w:t>
        </w:r>
      </w:ins>
      <w:ins w:id="35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36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and</w:t>
        </w:r>
      </w:ins>
      <w:ins w:id="37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ins w:id="38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Pierre-André</w:t>
        </w:r>
      </w:ins>
      <w:ins w:id="39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proofErr w:type="spellStart"/>
      <w:ins w:id="40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Wacrenier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>.</w:t>
        </w:r>
      </w:ins>
      <w:ins w:id="41" w:author="Raymond Namyst" w:date="2014-07-02T15:16:00Z">
        <w:r w:rsidRPr="00715684">
          <w:rPr>
            <w:rFonts w:asciiTheme="minorHAnsi" w:hAnsiTheme="minorHAnsi"/>
            <w:sz w:val="22"/>
            <w:szCs w:val="22"/>
          </w:rPr>
          <w:t xml:space="preserve"> </w:t>
        </w:r>
      </w:ins>
      <w:proofErr w:type="spellStart"/>
      <w:ins w:id="42" w:author="Raymond Namyst" w:date="2014-07-02T15:15:00Z">
        <w:r w:rsidRPr="00715684">
          <w:rPr>
            <w:rFonts w:asciiTheme="minorHAnsi" w:hAnsiTheme="minorHAnsi"/>
            <w:sz w:val="22"/>
            <w:szCs w:val="22"/>
          </w:rPr>
          <w:t>StarPU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: A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Unified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Platform for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Task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Scheduling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on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Heterogeneous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Multicore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Architectures.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Concurrency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and Computation: Practice and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Experience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,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Special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Issue: Euro-Par 2009, 23 :187–198, </w:t>
        </w:r>
        <w:proofErr w:type="spellStart"/>
        <w:r w:rsidRPr="00715684">
          <w:rPr>
            <w:rFonts w:asciiTheme="minorHAnsi" w:hAnsiTheme="minorHAnsi"/>
            <w:sz w:val="22"/>
            <w:szCs w:val="22"/>
          </w:rPr>
          <w:t>February</w:t>
        </w:r>
        <w:proofErr w:type="spellEnd"/>
        <w:r w:rsidRPr="00715684">
          <w:rPr>
            <w:rFonts w:asciiTheme="minorHAnsi" w:hAnsiTheme="minorHAnsi"/>
            <w:sz w:val="22"/>
            <w:szCs w:val="22"/>
          </w:rPr>
          <w:t xml:space="preserve"> 2011. </w:t>
        </w:r>
      </w:ins>
    </w:p>
    <w:p w14:paraId="108F25C0" w14:textId="77777777" w:rsidR="00715684" w:rsidRPr="004E381D" w:rsidRDefault="00715684" w:rsidP="00715684">
      <w:pPr>
        <w:widowControl w:val="0"/>
        <w:autoSpaceDE w:val="0"/>
        <w:autoSpaceDN w:val="0"/>
        <w:adjustRightInd w:val="0"/>
        <w:ind w:left="480"/>
        <w:jc w:val="both"/>
        <w:rPr>
          <w:rFonts w:ascii="Baskerville" w:hAnsi="Baskerville"/>
          <w:sz w:val="22"/>
          <w:szCs w:val="22"/>
        </w:rPr>
      </w:pPr>
      <w:bookmarkStart w:id="43" w:name="_GoBack"/>
      <w:bookmarkEnd w:id="43"/>
    </w:p>
    <w:sectPr w:rsidR="00715684" w:rsidRPr="004E381D" w:rsidSect="00E31C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2D7FF" w14:textId="77777777" w:rsidR="001001D9" w:rsidRDefault="001001D9" w:rsidP="001E5B27">
      <w:r>
        <w:separator/>
      </w:r>
    </w:p>
  </w:endnote>
  <w:endnote w:type="continuationSeparator" w:id="0">
    <w:p w14:paraId="65135563" w14:textId="77777777" w:rsidR="001001D9" w:rsidRDefault="001001D9" w:rsidP="001E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302A5" w14:textId="77777777" w:rsidR="001001D9" w:rsidRDefault="001001D9" w:rsidP="001E5B27">
      <w:r>
        <w:separator/>
      </w:r>
    </w:p>
  </w:footnote>
  <w:footnote w:type="continuationSeparator" w:id="0">
    <w:p w14:paraId="02E108C4" w14:textId="77777777" w:rsidR="001001D9" w:rsidRDefault="001001D9" w:rsidP="001E5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D6F4A"/>
    <w:multiLevelType w:val="hybridMultilevel"/>
    <w:tmpl w:val="976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21BEC">
      <w:numFmt w:val="bullet"/>
      <w:lvlText w:val="-"/>
      <w:lvlJc w:val="left"/>
      <w:pPr>
        <w:ind w:left="1440" w:hanging="360"/>
      </w:pPr>
      <w:rPr>
        <w:rFonts w:ascii="Verdana" w:eastAsia="MS Mincho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76F27"/>
    <w:multiLevelType w:val="hybridMultilevel"/>
    <w:tmpl w:val="113CAF6A"/>
    <w:lvl w:ilvl="0" w:tplc="6F769E84">
      <w:start w:val="1"/>
      <w:numFmt w:val="decimal"/>
      <w:lvlText w:val=" 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1B5D41"/>
    <w:multiLevelType w:val="multilevel"/>
    <w:tmpl w:val="97D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B5056"/>
    <w:multiLevelType w:val="hybridMultilevel"/>
    <w:tmpl w:val="60E22D18"/>
    <w:lvl w:ilvl="0" w:tplc="7A34A17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530E48"/>
    <w:multiLevelType w:val="multilevel"/>
    <w:tmpl w:val="19E84554"/>
    <w:lvl w:ilvl="0">
      <w:start w:val="1"/>
      <w:numFmt w:val="decimal"/>
      <w:lvlText w:val=" [%1.]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E40041"/>
    <w:multiLevelType w:val="hybridMultilevel"/>
    <w:tmpl w:val="E1EE26DC"/>
    <w:lvl w:ilvl="0" w:tplc="7A34A17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602A7F"/>
    <w:multiLevelType w:val="hybridMultilevel"/>
    <w:tmpl w:val="D7660A12"/>
    <w:lvl w:ilvl="0" w:tplc="017063B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DD45B7C"/>
    <w:multiLevelType w:val="multilevel"/>
    <w:tmpl w:val="113CAF6A"/>
    <w:lvl w:ilvl="0">
      <w:start w:val="1"/>
      <w:numFmt w:val="decimal"/>
      <w:lvlText w:val=" [%1]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23965E1"/>
    <w:multiLevelType w:val="hybridMultilevel"/>
    <w:tmpl w:val="777EBF1E"/>
    <w:lvl w:ilvl="0" w:tplc="7A34A17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985009"/>
    <w:multiLevelType w:val="hybridMultilevel"/>
    <w:tmpl w:val="777EBF1E"/>
    <w:lvl w:ilvl="0" w:tplc="7A34A17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4E"/>
    <w:rsid w:val="000012C7"/>
    <w:rsid w:val="0000190A"/>
    <w:rsid w:val="00002791"/>
    <w:rsid w:val="00002A81"/>
    <w:rsid w:val="00003E23"/>
    <w:rsid w:val="000061C6"/>
    <w:rsid w:val="00013D80"/>
    <w:rsid w:val="00014C32"/>
    <w:rsid w:val="00016326"/>
    <w:rsid w:val="000169C1"/>
    <w:rsid w:val="00017EEC"/>
    <w:rsid w:val="000215E3"/>
    <w:rsid w:val="000216D1"/>
    <w:rsid w:val="00022D8C"/>
    <w:rsid w:val="00024512"/>
    <w:rsid w:val="0002565F"/>
    <w:rsid w:val="000260CA"/>
    <w:rsid w:val="00027F04"/>
    <w:rsid w:val="00030645"/>
    <w:rsid w:val="00031298"/>
    <w:rsid w:val="00032D82"/>
    <w:rsid w:val="00032DFB"/>
    <w:rsid w:val="00035296"/>
    <w:rsid w:val="0003663F"/>
    <w:rsid w:val="0003754C"/>
    <w:rsid w:val="0004030B"/>
    <w:rsid w:val="00043E6E"/>
    <w:rsid w:val="00044436"/>
    <w:rsid w:val="00044EA7"/>
    <w:rsid w:val="000453F5"/>
    <w:rsid w:val="000459EB"/>
    <w:rsid w:val="00053636"/>
    <w:rsid w:val="00053CA1"/>
    <w:rsid w:val="00053FC1"/>
    <w:rsid w:val="0005679C"/>
    <w:rsid w:val="000568BF"/>
    <w:rsid w:val="00056F9C"/>
    <w:rsid w:val="00057138"/>
    <w:rsid w:val="00063018"/>
    <w:rsid w:val="00063480"/>
    <w:rsid w:val="00063497"/>
    <w:rsid w:val="000665A6"/>
    <w:rsid w:val="00072130"/>
    <w:rsid w:val="00073D68"/>
    <w:rsid w:val="0007484E"/>
    <w:rsid w:val="00074A81"/>
    <w:rsid w:val="00075487"/>
    <w:rsid w:val="00077D28"/>
    <w:rsid w:val="000824F6"/>
    <w:rsid w:val="00085DF4"/>
    <w:rsid w:val="000901EF"/>
    <w:rsid w:val="00090B9B"/>
    <w:rsid w:val="00091221"/>
    <w:rsid w:val="00091C18"/>
    <w:rsid w:val="000924E0"/>
    <w:rsid w:val="00092BCE"/>
    <w:rsid w:val="000930BE"/>
    <w:rsid w:val="00093256"/>
    <w:rsid w:val="0009456F"/>
    <w:rsid w:val="0009516F"/>
    <w:rsid w:val="000957F3"/>
    <w:rsid w:val="0009616F"/>
    <w:rsid w:val="000A236C"/>
    <w:rsid w:val="000A2F22"/>
    <w:rsid w:val="000A4762"/>
    <w:rsid w:val="000A5706"/>
    <w:rsid w:val="000A6986"/>
    <w:rsid w:val="000A6DDB"/>
    <w:rsid w:val="000B0F24"/>
    <w:rsid w:val="000B19FA"/>
    <w:rsid w:val="000B1CFD"/>
    <w:rsid w:val="000B3FA8"/>
    <w:rsid w:val="000B6AB9"/>
    <w:rsid w:val="000B6E87"/>
    <w:rsid w:val="000C0D61"/>
    <w:rsid w:val="000C2AA9"/>
    <w:rsid w:val="000C37B2"/>
    <w:rsid w:val="000C62C8"/>
    <w:rsid w:val="000C6ABC"/>
    <w:rsid w:val="000C6C8D"/>
    <w:rsid w:val="000C70F0"/>
    <w:rsid w:val="000D011D"/>
    <w:rsid w:val="000D03A8"/>
    <w:rsid w:val="000D0F54"/>
    <w:rsid w:val="000D111E"/>
    <w:rsid w:val="000D56FC"/>
    <w:rsid w:val="000D5FE7"/>
    <w:rsid w:val="000E0D53"/>
    <w:rsid w:val="000E1B73"/>
    <w:rsid w:val="000E2349"/>
    <w:rsid w:val="000E49B9"/>
    <w:rsid w:val="000E4B8B"/>
    <w:rsid w:val="000E4FBA"/>
    <w:rsid w:val="000E51AF"/>
    <w:rsid w:val="000E64D9"/>
    <w:rsid w:val="000E6C83"/>
    <w:rsid w:val="000E6E03"/>
    <w:rsid w:val="000E790B"/>
    <w:rsid w:val="000F2A39"/>
    <w:rsid w:val="000F2D97"/>
    <w:rsid w:val="000F3140"/>
    <w:rsid w:val="000F337B"/>
    <w:rsid w:val="000F3535"/>
    <w:rsid w:val="000F3A96"/>
    <w:rsid w:val="000F44DA"/>
    <w:rsid w:val="000F48CA"/>
    <w:rsid w:val="000F5082"/>
    <w:rsid w:val="000F6569"/>
    <w:rsid w:val="000F7AC5"/>
    <w:rsid w:val="000F7D9E"/>
    <w:rsid w:val="001001D9"/>
    <w:rsid w:val="00103DC7"/>
    <w:rsid w:val="00105C14"/>
    <w:rsid w:val="00107495"/>
    <w:rsid w:val="001118EB"/>
    <w:rsid w:val="001127A7"/>
    <w:rsid w:val="00113248"/>
    <w:rsid w:val="001142B7"/>
    <w:rsid w:val="00115066"/>
    <w:rsid w:val="00115F51"/>
    <w:rsid w:val="00117297"/>
    <w:rsid w:val="00117537"/>
    <w:rsid w:val="001229A5"/>
    <w:rsid w:val="00122B7A"/>
    <w:rsid w:val="001234B4"/>
    <w:rsid w:val="00124E19"/>
    <w:rsid w:val="0012607B"/>
    <w:rsid w:val="001305B3"/>
    <w:rsid w:val="0013077A"/>
    <w:rsid w:val="00130D72"/>
    <w:rsid w:val="00131271"/>
    <w:rsid w:val="001333EF"/>
    <w:rsid w:val="00133A74"/>
    <w:rsid w:val="00133F44"/>
    <w:rsid w:val="00136F04"/>
    <w:rsid w:val="001405C1"/>
    <w:rsid w:val="00140694"/>
    <w:rsid w:val="0014149F"/>
    <w:rsid w:val="001418D6"/>
    <w:rsid w:val="00141BF2"/>
    <w:rsid w:val="00143B72"/>
    <w:rsid w:val="00143FED"/>
    <w:rsid w:val="00144714"/>
    <w:rsid w:val="00144E3A"/>
    <w:rsid w:val="00146132"/>
    <w:rsid w:val="001522B4"/>
    <w:rsid w:val="001522BC"/>
    <w:rsid w:val="00153D58"/>
    <w:rsid w:val="00156097"/>
    <w:rsid w:val="00157502"/>
    <w:rsid w:val="00157B4C"/>
    <w:rsid w:val="00157CAF"/>
    <w:rsid w:val="001602A9"/>
    <w:rsid w:val="0016047B"/>
    <w:rsid w:val="00160831"/>
    <w:rsid w:val="00162962"/>
    <w:rsid w:val="001640CD"/>
    <w:rsid w:val="00164CA2"/>
    <w:rsid w:val="00165206"/>
    <w:rsid w:val="001653BB"/>
    <w:rsid w:val="00165936"/>
    <w:rsid w:val="00165C78"/>
    <w:rsid w:val="00165D44"/>
    <w:rsid w:val="001664B4"/>
    <w:rsid w:val="001721FD"/>
    <w:rsid w:val="00172A6E"/>
    <w:rsid w:val="00172D83"/>
    <w:rsid w:val="0017370F"/>
    <w:rsid w:val="001745EB"/>
    <w:rsid w:val="00175579"/>
    <w:rsid w:val="00175C32"/>
    <w:rsid w:val="00177262"/>
    <w:rsid w:val="001774AB"/>
    <w:rsid w:val="00180194"/>
    <w:rsid w:val="001824A5"/>
    <w:rsid w:val="00182E68"/>
    <w:rsid w:val="00183A68"/>
    <w:rsid w:val="00185CA2"/>
    <w:rsid w:val="00185ED0"/>
    <w:rsid w:val="00186AE7"/>
    <w:rsid w:val="00187B0E"/>
    <w:rsid w:val="00190821"/>
    <w:rsid w:val="00193978"/>
    <w:rsid w:val="0019491F"/>
    <w:rsid w:val="00194973"/>
    <w:rsid w:val="00194ADD"/>
    <w:rsid w:val="00194EB3"/>
    <w:rsid w:val="00195649"/>
    <w:rsid w:val="001956A7"/>
    <w:rsid w:val="001964AD"/>
    <w:rsid w:val="001967C0"/>
    <w:rsid w:val="0019685B"/>
    <w:rsid w:val="0019747D"/>
    <w:rsid w:val="00197A0F"/>
    <w:rsid w:val="001A1581"/>
    <w:rsid w:val="001A172A"/>
    <w:rsid w:val="001A2460"/>
    <w:rsid w:val="001A47D9"/>
    <w:rsid w:val="001A6CF3"/>
    <w:rsid w:val="001B2333"/>
    <w:rsid w:val="001B24A3"/>
    <w:rsid w:val="001B299D"/>
    <w:rsid w:val="001B3BAA"/>
    <w:rsid w:val="001B5AE6"/>
    <w:rsid w:val="001B69B3"/>
    <w:rsid w:val="001C28A1"/>
    <w:rsid w:val="001C404A"/>
    <w:rsid w:val="001C461F"/>
    <w:rsid w:val="001C498B"/>
    <w:rsid w:val="001C5ED9"/>
    <w:rsid w:val="001C723B"/>
    <w:rsid w:val="001D022D"/>
    <w:rsid w:val="001D29BF"/>
    <w:rsid w:val="001D4BBF"/>
    <w:rsid w:val="001D4C21"/>
    <w:rsid w:val="001D4EF9"/>
    <w:rsid w:val="001D557D"/>
    <w:rsid w:val="001D57CD"/>
    <w:rsid w:val="001D6909"/>
    <w:rsid w:val="001E00FE"/>
    <w:rsid w:val="001E2085"/>
    <w:rsid w:val="001E453C"/>
    <w:rsid w:val="001E48C0"/>
    <w:rsid w:val="001E5B27"/>
    <w:rsid w:val="001E6B5D"/>
    <w:rsid w:val="001E7C9F"/>
    <w:rsid w:val="001F3CED"/>
    <w:rsid w:val="001F3F53"/>
    <w:rsid w:val="001F47D8"/>
    <w:rsid w:val="001F4891"/>
    <w:rsid w:val="001F4C92"/>
    <w:rsid w:val="001F6E68"/>
    <w:rsid w:val="001F6F08"/>
    <w:rsid w:val="001F7C60"/>
    <w:rsid w:val="00200980"/>
    <w:rsid w:val="00201113"/>
    <w:rsid w:val="00201931"/>
    <w:rsid w:val="0020342B"/>
    <w:rsid w:val="0020381B"/>
    <w:rsid w:val="00205177"/>
    <w:rsid w:val="00205258"/>
    <w:rsid w:val="00205615"/>
    <w:rsid w:val="00205925"/>
    <w:rsid w:val="00205B1E"/>
    <w:rsid w:val="0020658A"/>
    <w:rsid w:val="002109B4"/>
    <w:rsid w:val="0021366E"/>
    <w:rsid w:val="00214119"/>
    <w:rsid w:val="002154C4"/>
    <w:rsid w:val="002154C8"/>
    <w:rsid w:val="00215C3A"/>
    <w:rsid w:val="002162DD"/>
    <w:rsid w:val="00217D5E"/>
    <w:rsid w:val="002215D6"/>
    <w:rsid w:val="00222EA1"/>
    <w:rsid w:val="002233AF"/>
    <w:rsid w:val="002256CD"/>
    <w:rsid w:val="002259CD"/>
    <w:rsid w:val="002267E1"/>
    <w:rsid w:val="002278CE"/>
    <w:rsid w:val="00227A8E"/>
    <w:rsid w:val="00230A7C"/>
    <w:rsid w:val="00230B01"/>
    <w:rsid w:val="00232407"/>
    <w:rsid w:val="00232560"/>
    <w:rsid w:val="0023297E"/>
    <w:rsid w:val="002329E1"/>
    <w:rsid w:val="00232C2F"/>
    <w:rsid w:val="00232D11"/>
    <w:rsid w:val="00232EF2"/>
    <w:rsid w:val="00232F09"/>
    <w:rsid w:val="0023413C"/>
    <w:rsid w:val="00235805"/>
    <w:rsid w:val="00240153"/>
    <w:rsid w:val="00241CEF"/>
    <w:rsid w:val="00242981"/>
    <w:rsid w:val="00242A44"/>
    <w:rsid w:val="00243537"/>
    <w:rsid w:val="00243EC5"/>
    <w:rsid w:val="00245852"/>
    <w:rsid w:val="002463FA"/>
    <w:rsid w:val="002476B8"/>
    <w:rsid w:val="00250FC0"/>
    <w:rsid w:val="002512BC"/>
    <w:rsid w:val="0025233C"/>
    <w:rsid w:val="002526D5"/>
    <w:rsid w:val="002529A7"/>
    <w:rsid w:val="00252AC9"/>
    <w:rsid w:val="00252F69"/>
    <w:rsid w:val="00255C52"/>
    <w:rsid w:val="00257399"/>
    <w:rsid w:val="00260BAF"/>
    <w:rsid w:val="00260E5E"/>
    <w:rsid w:val="002615D6"/>
    <w:rsid w:val="00261AC0"/>
    <w:rsid w:val="0026389E"/>
    <w:rsid w:val="002639E0"/>
    <w:rsid w:val="0026536D"/>
    <w:rsid w:val="00267342"/>
    <w:rsid w:val="00271E5A"/>
    <w:rsid w:val="00273EA0"/>
    <w:rsid w:val="0027447E"/>
    <w:rsid w:val="00277D49"/>
    <w:rsid w:val="00281E4E"/>
    <w:rsid w:val="002834E8"/>
    <w:rsid w:val="00283EA8"/>
    <w:rsid w:val="00284E72"/>
    <w:rsid w:val="00285B0B"/>
    <w:rsid w:val="00287098"/>
    <w:rsid w:val="00287F9F"/>
    <w:rsid w:val="00290705"/>
    <w:rsid w:val="00294416"/>
    <w:rsid w:val="0029493A"/>
    <w:rsid w:val="00296AF7"/>
    <w:rsid w:val="002973B0"/>
    <w:rsid w:val="002978BF"/>
    <w:rsid w:val="002A0E2C"/>
    <w:rsid w:val="002A1047"/>
    <w:rsid w:val="002A17AF"/>
    <w:rsid w:val="002A3BF1"/>
    <w:rsid w:val="002A3E06"/>
    <w:rsid w:val="002A41C4"/>
    <w:rsid w:val="002A43C8"/>
    <w:rsid w:val="002A4F2E"/>
    <w:rsid w:val="002A5859"/>
    <w:rsid w:val="002A5FA3"/>
    <w:rsid w:val="002B2AD5"/>
    <w:rsid w:val="002B56BE"/>
    <w:rsid w:val="002B655F"/>
    <w:rsid w:val="002C219D"/>
    <w:rsid w:val="002C2C82"/>
    <w:rsid w:val="002C38A8"/>
    <w:rsid w:val="002C5A6A"/>
    <w:rsid w:val="002C7B57"/>
    <w:rsid w:val="002C7BE5"/>
    <w:rsid w:val="002D0D92"/>
    <w:rsid w:val="002D20F1"/>
    <w:rsid w:val="002D22BC"/>
    <w:rsid w:val="002D4028"/>
    <w:rsid w:val="002D5BA6"/>
    <w:rsid w:val="002E2EE3"/>
    <w:rsid w:val="002E4F5C"/>
    <w:rsid w:val="002E7EE6"/>
    <w:rsid w:val="002E7EFC"/>
    <w:rsid w:val="002F08B4"/>
    <w:rsid w:val="002F659D"/>
    <w:rsid w:val="002F6C30"/>
    <w:rsid w:val="002F7BF9"/>
    <w:rsid w:val="00301251"/>
    <w:rsid w:val="00303602"/>
    <w:rsid w:val="00303CFF"/>
    <w:rsid w:val="003040AE"/>
    <w:rsid w:val="0030469D"/>
    <w:rsid w:val="00304927"/>
    <w:rsid w:val="00304D49"/>
    <w:rsid w:val="00305222"/>
    <w:rsid w:val="003103C8"/>
    <w:rsid w:val="0031051D"/>
    <w:rsid w:val="00310F47"/>
    <w:rsid w:val="003110FD"/>
    <w:rsid w:val="00311E60"/>
    <w:rsid w:val="00313074"/>
    <w:rsid w:val="003133BB"/>
    <w:rsid w:val="003145A1"/>
    <w:rsid w:val="00314FDB"/>
    <w:rsid w:val="00316325"/>
    <w:rsid w:val="00317160"/>
    <w:rsid w:val="003173D7"/>
    <w:rsid w:val="00321780"/>
    <w:rsid w:val="00321EB0"/>
    <w:rsid w:val="0032200C"/>
    <w:rsid w:val="0032256A"/>
    <w:rsid w:val="00323870"/>
    <w:rsid w:val="00323AD0"/>
    <w:rsid w:val="00324519"/>
    <w:rsid w:val="0032485D"/>
    <w:rsid w:val="003249A4"/>
    <w:rsid w:val="00325A6F"/>
    <w:rsid w:val="00326688"/>
    <w:rsid w:val="00327B7C"/>
    <w:rsid w:val="0033183A"/>
    <w:rsid w:val="00332681"/>
    <w:rsid w:val="00333009"/>
    <w:rsid w:val="003343BA"/>
    <w:rsid w:val="00334FCF"/>
    <w:rsid w:val="00336446"/>
    <w:rsid w:val="00336F95"/>
    <w:rsid w:val="00337B04"/>
    <w:rsid w:val="0034044E"/>
    <w:rsid w:val="0034046A"/>
    <w:rsid w:val="00340592"/>
    <w:rsid w:val="00341133"/>
    <w:rsid w:val="00342EE2"/>
    <w:rsid w:val="00344AFA"/>
    <w:rsid w:val="00344B02"/>
    <w:rsid w:val="00344F04"/>
    <w:rsid w:val="00347B3F"/>
    <w:rsid w:val="0035040F"/>
    <w:rsid w:val="00351615"/>
    <w:rsid w:val="00352710"/>
    <w:rsid w:val="00353F02"/>
    <w:rsid w:val="003541D7"/>
    <w:rsid w:val="00356D86"/>
    <w:rsid w:val="00357179"/>
    <w:rsid w:val="00357A26"/>
    <w:rsid w:val="00357B66"/>
    <w:rsid w:val="0036157A"/>
    <w:rsid w:val="00363A0D"/>
    <w:rsid w:val="00363BE4"/>
    <w:rsid w:val="003644B3"/>
    <w:rsid w:val="00365C71"/>
    <w:rsid w:val="0036657C"/>
    <w:rsid w:val="00366585"/>
    <w:rsid w:val="003671B8"/>
    <w:rsid w:val="00372927"/>
    <w:rsid w:val="00372D53"/>
    <w:rsid w:val="00372E92"/>
    <w:rsid w:val="00375FF0"/>
    <w:rsid w:val="00376305"/>
    <w:rsid w:val="0037726F"/>
    <w:rsid w:val="00377A51"/>
    <w:rsid w:val="00377E5C"/>
    <w:rsid w:val="00380567"/>
    <w:rsid w:val="003805C1"/>
    <w:rsid w:val="003832D0"/>
    <w:rsid w:val="0038369E"/>
    <w:rsid w:val="00386880"/>
    <w:rsid w:val="003872C9"/>
    <w:rsid w:val="0038736C"/>
    <w:rsid w:val="00390572"/>
    <w:rsid w:val="00391FA1"/>
    <w:rsid w:val="00393075"/>
    <w:rsid w:val="00393827"/>
    <w:rsid w:val="003943F4"/>
    <w:rsid w:val="00394495"/>
    <w:rsid w:val="003944E1"/>
    <w:rsid w:val="00394865"/>
    <w:rsid w:val="00394DE0"/>
    <w:rsid w:val="003958CE"/>
    <w:rsid w:val="0039592B"/>
    <w:rsid w:val="00395A1C"/>
    <w:rsid w:val="00396232"/>
    <w:rsid w:val="00396C9F"/>
    <w:rsid w:val="003973E9"/>
    <w:rsid w:val="003974C8"/>
    <w:rsid w:val="003974DE"/>
    <w:rsid w:val="003A0844"/>
    <w:rsid w:val="003A13E6"/>
    <w:rsid w:val="003A150F"/>
    <w:rsid w:val="003A15AE"/>
    <w:rsid w:val="003A19B5"/>
    <w:rsid w:val="003A2665"/>
    <w:rsid w:val="003A3F76"/>
    <w:rsid w:val="003A42DC"/>
    <w:rsid w:val="003A64E6"/>
    <w:rsid w:val="003B085C"/>
    <w:rsid w:val="003B265C"/>
    <w:rsid w:val="003B36F4"/>
    <w:rsid w:val="003B4D30"/>
    <w:rsid w:val="003B4D51"/>
    <w:rsid w:val="003B56C9"/>
    <w:rsid w:val="003C2354"/>
    <w:rsid w:val="003C3012"/>
    <w:rsid w:val="003C39F6"/>
    <w:rsid w:val="003C3CE2"/>
    <w:rsid w:val="003C44DE"/>
    <w:rsid w:val="003C5ED7"/>
    <w:rsid w:val="003D0518"/>
    <w:rsid w:val="003D0713"/>
    <w:rsid w:val="003D13CF"/>
    <w:rsid w:val="003D2938"/>
    <w:rsid w:val="003D2C0F"/>
    <w:rsid w:val="003D67F7"/>
    <w:rsid w:val="003D6EC7"/>
    <w:rsid w:val="003E1C6A"/>
    <w:rsid w:val="003E1EA5"/>
    <w:rsid w:val="003E259F"/>
    <w:rsid w:val="003E3926"/>
    <w:rsid w:val="003E472E"/>
    <w:rsid w:val="003E6192"/>
    <w:rsid w:val="003E6EDD"/>
    <w:rsid w:val="003F1D51"/>
    <w:rsid w:val="003F23E4"/>
    <w:rsid w:val="003F26FD"/>
    <w:rsid w:val="003F2B3C"/>
    <w:rsid w:val="003F307F"/>
    <w:rsid w:val="003F3154"/>
    <w:rsid w:val="003F3B02"/>
    <w:rsid w:val="003F4AE5"/>
    <w:rsid w:val="003F6B23"/>
    <w:rsid w:val="003F7E65"/>
    <w:rsid w:val="00402C18"/>
    <w:rsid w:val="00402E20"/>
    <w:rsid w:val="00403A54"/>
    <w:rsid w:val="00403BA9"/>
    <w:rsid w:val="00404080"/>
    <w:rsid w:val="00405A25"/>
    <w:rsid w:val="0040693A"/>
    <w:rsid w:val="004077BE"/>
    <w:rsid w:val="00407C93"/>
    <w:rsid w:val="00411811"/>
    <w:rsid w:val="00413141"/>
    <w:rsid w:val="00413DA4"/>
    <w:rsid w:val="00413E31"/>
    <w:rsid w:val="0041456F"/>
    <w:rsid w:val="0041573E"/>
    <w:rsid w:val="004159C4"/>
    <w:rsid w:val="00415DF1"/>
    <w:rsid w:val="004161B0"/>
    <w:rsid w:val="00416CEF"/>
    <w:rsid w:val="004172DA"/>
    <w:rsid w:val="0041738E"/>
    <w:rsid w:val="00417D0D"/>
    <w:rsid w:val="00422C5B"/>
    <w:rsid w:val="00423809"/>
    <w:rsid w:val="004250E4"/>
    <w:rsid w:val="0042562F"/>
    <w:rsid w:val="0042706C"/>
    <w:rsid w:val="00427127"/>
    <w:rsid w:val="0042749E"/>
    <w:rsid w:val="00427E4F"/>
    <w:rsid w:val="00427F7F"/>
    <w:rsid w:val="004308A4"/>
    <w:rsid w:val="004310D8"/>
    <w:rsid w:val="004314A1"/>
    <w:rsid w:val="00436DC2"/>
    <w:rsid w:val="00437256"/>
    <w:rsid w:val="004403DC"/>
    <w:rsid w:val="00440500"/>
    <w:rsid w:val="00440A25"/>
    <w:rsid w:val="00441992"/>
    <w:rsid w:val="0044302F"/>
    <w:rsid w:val="0044364F"/>
    <w:rsid w:val="00444A68"/>
    <w:rsid w:val="00444DFB"/>
    <w:rsid w:val="0044548E"/>
    <w:rsid w:val="004458D8"/>
    <w:rsid w:val="00445DC5"/>
    <w:rsid w:val="0044776A"/>
    <w:rsid w:val="004516AE"/>
    <w:rsid w:val="004526FA"/>
    <w:rsid w:val="00454084"/>
    <w:rsid w:val="00454987"/>
    <w:rsid w:val="004549B3"/>
    <w:rsid w:val="00454B22"/>
    <w:rsid w:val="00454C59"/>
    <w:rsid w:val="0045556C"/>
    <w:rsid w:val="00455805"/>
    <w:rsid w:val="00455AEA"/>
    <w:rsid w:val="00456DCA"/>
    <w:rsid w:val="00457E35"/>
    <w:rsid w:val="00460F4C"/>
    <w:rsid w:val="004619DE"/>
    <w:rsid w:val="00462386"/>
    <w:rsid w:val="00462C72"/>
    <w:rsid w:val="00470579"/>
    <w:rsid w:val="00472A60"/>
    <w:rsid w:val="00474F31"/>
    <w:rsid w:val="00477210"/>
    <w:rsid w:val="004774A5"/>
    <w:rsid w:val="004803A1"/>
    <w:rsid w:val="004827DE"/>
    <w:rsid w:val="004831CF"/>
    <w:rsid w:val="004847E1"/>
    <w:rsid w:val="00485058"/>
    <w:rsid w:val="004856FB"/>
    <w:rsid w:val="00487557"/>
    <w:rsid w:val="00490908"/>
    <w:rsid w:val="00490FE2"/>
    <w:rsid w:val="00491CE7"/>
    <w:rsid w:val="00492C27"/>
    <w:rsid w:val="004944D9"/>
    <w:rsid w:val="00495A88"/>
    <w:rsid w:val="00496E8A"/>
    <w:rsid w:val="00497FE1"/>
    <w:rsid w:val="004A0947"/>
    <w:rsid w:val="004A3B0D"/>
    <w:rsid w:val="004A504F"/>
    <w:rsid w:val="004B051D"/>
    <w:rsid w:val="004B096F"/>
    <w:rsid w:val="004B306B"/>
    <w:rsid w:val="004B3896"/>
    <w:rsid w:val="004B6CFF"/>
    <w:rsid w:val="004B7E61"/>
    <w:rsid w:val="004C0C93"/>
    <w:rsid w:val="004C583E"/>
    <w:rsid w:val="004C5898"/>
    <w:rsid w:val="004D22F4"/>
    <w:rsid w:val="004D6A94"/>
    <w:rsid w:val="004D7BD4"/>
    <w:rsid w:val="004D7ED4"/>
    <w:rsid w:val="004E0BBC"/>
    <w:rsid w:val="004E1885"/>
    <w:rsid w:val="004F03E4"/>
    <w:rsid w:val="004F303F"/>
    <w:rsid w:val="004F579C"/>
    <w:rsid w:val="004F5AE9"/>
    <w:rsid w:val="004F6838"/>
    <w:rsid w:val="004F6E4A"/>
    <w:rsid w:val="004F7AC7"/>
    <w:rsid w:val="0050239C"/>
    <w:rsid w:val="00504F74"/>
    <w:rsid w:val="00504FAE"/>
    <w:rsid w:val="00505FFA"/>
    <w:rsid w:val="0050632B"/>
    <w:rsid w:val="0050755D"/>
    <w:rsid w:val="00507CF5"/>
    <w:rsid w:val="0051012E"/>
    <w:rsid w:val="00511554"/>
    <w:rsid w:val="00512DC2"/>
    <w:rsid w:val="005130C2"/>
    <w:rsid w:val="005145D8"/>
    <w:rsid w:val="00514C7F"/>
    <w:rsid w:val="00515544"/>
    <w:rsid w:val="00515DFE"/>
    <w:rsid w:val="0051704A"/>
    <w:rsid w:val="0051789A"/>
    <w:rsid w:val="00517BC3"/>
    <w:rsid w:val="00521295"/>
    <w:rsid w:val="00521701"/>
    <w:rsid w:val="005219FD"/>
    <w:rsid w:val="0052245C"/>
    <w:rsid w:val="0052287D"/>
    <w:rsid w:val="00522D7C"/>
    <w:rsid w:val="00522FF7"/>
    <w:rsid w:val="00523426"/>
    <w:rsid w:val="00524518"/>
    <w:rsid w:val="00524625"/>
    <w:rsid w:val="00525CA3"/>
    <w:rsid w:val="00530DB1"/>
    <w:rsid w:val="0053402C"/>
    <w:rsid w:val="005341E0"/>
    <w:rsid w:val="00536CD9"/>
    <w:rsid w:val="00537814"/>
    <w:rsid w:val="00541D25"/>
    <w:rsid w:val="00542405"/>
    <w:rsid w:val="00543482"/>
    <w:rsid w:val="00545231"/>
    <w:rsid w:val="00545E76"/>
    <w:rsid w:val="0055056D"/>
    <w:rsid w:val="00551205"/>
    <w:rsid w:val="0055235A"/>
    <w:rsid w:val="0055271C"/>
    <w:rsid w:val="00557D8C"/>
    <w:rsid w:val="0056056F"/>
    <w:rsid w:val="00560CD3"/>
    <w:rsid w:val="00561EEB"/>
    <w:rsid w:val="00564F46"/>
    <w:rsid w:val="00567A11"/>
    <w:rsid w:val="00567DF3"/>
    <w:rsid w:val="00574420"/>
    <w:rsid w:val="0057470A"/>
    <w:rsid w:val="005754B5"/>
    <w:rsid w:val="0057636A"/>
    <w:rsid w:val="00577904"/>
    <w:rsid w:val="00580211"/>
    <w:rsid w:val="005812B9"/>
    <w:rsid w:val="005816D0"/>
    <w:rsid w:val="00581BBA"/>
    <w:rsid w:val="00584137"/>
    <w:rsid w:val="00584E16"/>
    <w:rsid w:val="005853F5"/>
    <w:rsid w:val="00585EC3"/>
    <w:rsid w:val="0058705F"/>
    <w:rsid w:val="00587AD6"/>
    <w:rsid w:val="00590973"/>
    <w:rsid w:val="00590CE4"/>
    <w:rsid w:val="00590D40"/>
    <w:rsid w:val="00591160"/>
    <w:rsid w:val="0059125E"/>
    <w:rsid w:val="005927A3"/>
    <w:rsid w:val="005931ED"/>
    <w:rsid w:val="00596FE8"/>
    <w:rsid w:val="005A0974"/>
    <w:rsid w:val="005A30B8"/>
    <w:rsid w:val="005A60FB"/>
    <w:rsid w:val="005A7AD7"/>
    <w:rsid w:val="005B1DA0"/>
    <w:rsid w:val="005B3687"/>
    <w:rsid w:val="005B394E"/>
    <w:rsid w:val="005B5135"/>
    <w:rsid w:val="005B52BF"/>
    <w:rsid w:val="005B5DD7"/>
    <w:rsid w:val="005B5FA0"/>
    <w:rsid w:val="005B6BD7"/>
    <w:rsid w:val="005B6C39"/>
    <w:rsid w:val="005C12D0"/>
    <w:rsid w:val="005C24CC"/>
    <w:rsid w:val="005C414A"/>
    <w:rsid w:val="005C4C13"/>
    <w:rsid w:val="005C4FB7"/>
    <w:rsid w:val="005C588A"/>
    <w:rsid w:val="005C6A63"/>
    <w:rsid w:val="005C77D6"/>
    <w:rsid w:val="005D15FE"/>
    <w:rsid w:val="005D3006"/>
    <w:rsid w:val="005D3072"/>
    <w:rsid w:val="005D3605"/>
    <w:rsid w:val="005D3B24"/>
    <w:rsid w:val="005D3D0C"/>
    <w:rsid w:val="005D3E31"/>
    <w:rsid w:val="005D6C9A"/>
    <w:rsid w:val="005D7399"/>
    <w:rsid w:val="005D777E"/>
    <w:rsid w:val="005D7E10"/>
    <w:rsid w:val="005E14C5"/>
    <w:rsid w:val="005E2D84"/>
    <w:rsid w:val="005E36BA"/>
    <w:rsid w:val="005E4CCF"/>
    <w:rsid w:val="005E4F21"/>
    <w:rsid w:val="005E7DFD"/>
    <w:rsid w:val="005F1599"/>
    <w:rsid w:val="005F21D2"/>
    <w:rsid w:val="005F2378"/>
    <w:rsid w:val="005F31E2"/>
    <w:rsid w:val="005F3F0C"/>
    <w:rsid w:val="005F40C6"/>
    <w:rsid w:val="005F703B"/>
    <w:rsid w:val="005F73DD"/>
    <w:rsid w:val="005F7EEE"/>
    <w:rsid w:val="00603CB9"/>
    <w:rsid w:val="0060439E"/>
    <w:rsid w:val="006046D5"/>
    <w:rsid w:val="0060530A"/>
    <w:rsid w:val="0061180C"/>
    <w:rsid w:val="00611F9D"/>
    <w:rsid w:val="00612C96"/>
    <w:rsid w:val="006133FB"/>
    <w:rsid w:val="006136B1"/>
    <w:rsid w:val="006136DD"/>
    <w:rsid w:val="006149FE"/>
    <w:rsid w:val="00615FB8"/>
    <w:rsid w:val="00622DCB"/>
    <w:rsid w:val="00623B9C"/>
    <w:rsid w:val="00623F2F"/>
    <w:rsid w:val="00625E76"/>
    <w:rsid w:val="006269D5"/>
    <w:rsid w:val="00626DA1"/>
    <w:rsid w:val="00627DC9"/>
    <w:rsid w:val="006305CF"/>
    <w:rsid w:val="00631341"/>
    <w:rsid w:val="00633BC4"/>
    <w:rsid w:val="00633F4A"/>
    <w:rsid w:val="00634275"/>
    <w:rsid w:val="006350E3"/>
    <w:rsid w:val="00635391"/>
    <w:rsid w:val="00636C9A"/>
    <w:rsid w:val="00640274"/>
    <w:rsid w:val="00640925"/>
    <w:rsid w:val="0064666F"/>
    <w:rsid w:val="00646ED3"/>
    <w:rsid w:val="00647E83"/>
    <w:rsid w:val="00650578"/>
    <w:rsid w:val="0065100A"/>
    <w:rsid w:val="00651131"/>
    <w:rsid w:val="00653216"/>
    <w:rsid w:val="006541F5"/>
    <w:rsid w:val="006551F9"/>
    <w:rsid w:val="0065679F"/>
    <w:rsid w:val="006567D0"/>
    <w:rsid w:val="0066064B"/>
    <w:rsid w:val="0066282F"/>
    <w:rsid w:val="006631D7"/>
    <w:rsid w:val="0066412F"/>
    <w:rsid w:val="00666848"/>
    <w:rsid w:val="00667488"/>
    <w:rsid w:val="00667BA1"/>
    <w:rsid w:val="006708B4"/>
    <w:rsid w:val="0067090B"/>
    <w:rsid w:val="00671915"/>
    <w:rsid w:val="00672C24"/>
    <w:rsid w:val="00675286"/>
    <w:rsid w:val="0067540B"/>
    <w:rsid w:val="00675B76"/>
    <w:rsid w:val="00675BD6"/>
    <w:rsid w:val="00676AED"/>
    <w:rsid w:val="0068003B"/>
    <w:rsid w:val="006819B1"/>
    <w:rsid w:val="00682BE7"/>
    <w:rsid w:val="006858AC"/>
    <w:rsid w:val="00685FB2"/>
    <w:rsid w:val="006860A2"/>
    <w:rsid w:val="00686226"/>
    <w:rsid w:val="00686F9C"/>
    <w:rsid w:val="0069012C"/>
    <w:rsid w:val="0069251D"/>
    <w:rsid w:val="00692EC5"/>
    <w:rsid w:val="0069316F"/>
    <w:rsid w:val="00693EFF"/>
    <w:rsid w:val="00697C0F"/>
    <w:rsid w:val="006A189C"/>
    <w:rsid w:val="006A2030"/>
    <w:rsid w:val="006A3191"/>
    <w:rsid w:val="006A5880"/>
    <w:rsid w:val="006A7A81"/>
    <w:rsid w:val="006B133E"/>
    <w:rsid w:val="006B2A66"/>
    <w:rsid w:val="006B3AFA"/>
    <w:rsid w:val="006B4674"/>
    <w:rsid w:val="006B4B27"/>
    <w:rsid w:val="006B51B1"/>
    <w:rsid w:val="006B5AED"/>
    <w:rsid w:val="006B6D8C"/>
    <w:rsid w:val="006B75AC"/>
    <w:rsid w:val="006C0470"/>
    <w:rsid w:val="006C14B0"/>
    <w:rsid w:val="006C2739"/>
    <w:rsid w:val="006C3283"/>
    <w:rsid w:val="006C3534"/>
    <w:rsid w:val="006C37F2"/>
    <w:rsid w:val="006C5079"/>
    <w:rsid w:val="006C6E6E"/>
    <w:rsid w:val="006C72FF"/>
    <w:rsid w:val="006D1DA8"/>
    <w:rsid w:val="006D2D18"/>
    <w:rsid w:val="006D390C"/>
    <w:rsid w:val="006D4D30"/>
    <w:rsid w:val="006D54DD"/>
    <w:rsid w:val="006D5838"/>
    <w:rsid w:val="006D5E56"/>
    <w:rsid w:val="006D6270"/>
    <w:rsid w:val="006D63D8"/>
    <w:rsid w:val="006D738A"/>
    <w:rsid w:val="006D7D07"/>
    <w:rsid w:val="006E10A6"/>
    <w:rsid w:val="006E10D4"/>
    <w:rsid w:val="006E2569"/>
    <w:rsid w:val="006E3666"/>
    <w:rsid w:val="006E503B"/>
    <w:rsid w:val="006E634F"/>
    <w:rsid w:val="006E68EB"/>
    <w:rsid w:val="006E7E60"/>
    <w:rsid w:val="006F2A47"/>
    <w:rsid w:val="006F47A5"/>
    <w:rsid w:val="006F5EB8"/>
    <w:rsid w:val="006F72BF"/>
    <w:rsid w:val="006F72DE"/>
    <w:rsid w:val="006F7B4C"/>
    <w:rsid w:val="007007D7"/>
    <w:rsid w:val="007016B9"/>
    <w:rsid w:val="00701804"/>
    <w:rsid w:val="00701E32"/>
    <w:rsid w:val="00702CB9"/>
    <w:rsid w:val="007042DF"/>
    <w:rsid w:val="007055A0"/>
    <w:rsid w:val="00705629"/>
    <w:rsid w:val="00707A49"/>
    <w:rsid w:val="007108E5"/>
    <w:rsid w:val="00711CB2"/>
    <w:rsid w:val="00713E7F"/>
    <w:rsid w:val="00713E85"/>
    <w:rsid w:val="00714396"/>
    <w:rsid w:val="00715684"/>
    <w:rsid w:val="00715856"/>
    <w:rsid w:val="007201CE"/>
    <w:rsid w:val="00721D4E"/>
    <w:rsid w:val="00722089"/>
    <w:rsid w:val="007220DF"/>
    <w:rsid w:val="00722555"/>
    <w:rsid w:val="007227F2"/>
    <w:rsid w:val="0072352F"/>
    <w:rsid w:val="00724B09"/>
    <w:rsid w:val="00725527"/>
    <w:rsid w:val="0073092C"/>
    <w:rsid w:val="00730FC1"/>
    <w:rsid w:val="00731D13"/>
    <w:rsid w:val="007328A6"/>
    <w:rsid w:val="007329EE"/>
    <w:rsid w:val="00734A87"/>
    <w:rsid w:val="00735925"/>
    <w:rsid w:val="0073642C"/>
    <w:rsid w:val="007366D6"/>
    <w:rsid w:val="00736AA4"/>
    <w:rsid w:val="00737B68"/>
    <w:rsid w:val="00740357"/>
    <w:rsid w:val="00740383"/>
    <w:rsid w:val="007417CD"/>
    <w:rsid w:val="00742258"/>
    <w:rsid w:val="00744DDC"/>
    <w:rsid w:val="007464D7"/>
    <w:rsid w:val="00746EA0"/>
    <w:rsid w:val="00750528"/>
    <w:rsid w:val="007513CD"/>
    <w:rsid w:val="00751DDE"/>
    <w:rsid w:val="00753DC9"/>
    <w:rsid w:val="00754F33"/>
    <w:rsid w:val="00757237"/>
    <w:rsid w:val="00760C3A"/>
    <w:rsid w:val="00760F7D"/>
    <w:rsid w:val="007614AE"/>
    <w:rsid w:val="00763871"/>
    <w:rsid w:val="00766B7F"/>
    <w:rsid w:val="00770833"/>
    <w:rsid w:val="00771021"/>
    <w:rsid w:val="00771E56"/>
    <w:rsid w:val="00771F63"/>
    <w:rsid w:val="00772C3C"/>
    <w:rsid w:val="00774578"/>
    <w:rsid w:val="007759AF"/>
    <w:rsid w:val="00775FC3"/>
    <w:rsid w:val="007760FF"/>
    <w:rsid w:val="0077643F"/>
    <w:rsid w:val="0078180C"/>
    <w:rsid w:val="00781831"/>
    <w:rsid w:val="00782F7C"/>
    <w:rsid w:val="00783461"/>
    <w:rsid w:val="00783880"/>
    <w:rsid w:val="00785C4A"/>
    <w:rsid w:val="00786989"/>
    <w:rsid w:val="00790077"/>
    <w:rsid w:val="00791850"/>
    <w:rsid w:val="00791C15"/>
    <w:rsid w:val="00793D6C"/>
    <w:rsid w:val="00794815"/>
    <w:rsid w:val="00795EF3"/>
    <w:rsid w:val="0079645A"/>
    <w:rsid w:val="0079788B"/>
    <w:rsid w:val="00797BB2"/>
    <w:rsid w:val="007A1D33"/>
    <w:rsid w:val="007A1E25"/>
    <w:rsid w:val="007A334D"/>
    <w:rsid w:val="007A50E5"/>
    <w:rsid w:val="007A554A"/>
    <w:rsid w:val="007A6C88"/>
    <w:rsid w:val="007A6FE3"/>
    <w:rsid w:val="007A707B"/>
    <w:rsid w:val="007B1647"/>
    <w:rsid w:val="007B4FDC"/>
    <w:rsid w:val="007B7269"/>
    <w:rsid w:val="007B74E8"/>
    <w:rsid w:val="007C3AC5"/>
    <w:rsid w:val="007C3EC4"/>
    <w:rsid w:val="007C554A"/>
    <w:rsid w:val="007C5D53"/>
    <w:rsid w:val="007C6DD7"/>
    <w:rsid w:val="007C7750"/>
    <w:rsid w:val="007C77FA"/>
    <w:rsid w:val="007C7DFB"/>
    <w:rsid w:val="007D027B"/>
    <w:rsid w:val="007D09BE"/>
    <w:rsid w:val="007D1096"/>
    <w:rsid w:val="007D1968"/>
    <w:rsid w:val="007D277F"/>
    <w:rsid w:val="007D59AA"/>
    <w:rsid w:val="007D5D93"/>
    <w:rsid w:val="007D70D6"/>
    <w:rsid w:val="007D7A91"/>
    <w:rsid w:val="007E017B"/>
    <w:rsid w:val="007E3299"/>
    <w:rsid w:val="007E57FC"/>
    <w:rsid w:val="007E73CC"/>
    <w:rsid w:val="007F395C"/>
    <w:rsid w:val="007F605B"/>
    <w:rsid w:val="007F62A1"/>
    <w:rsid w:val="007F71EA"/>
    <w:rsid w:val="008008B2"/>
    <w:rsid w:val="00801AE6"/>
    <w:rsid w:val="00802D2C"/>
    <w:rsid w:val="0080450E"/>
    <w:rsid w:val="0080791F"/>
    <w:rsid w:val="00807B79"/>
    <w:rsid w:val="008108EC"/>
    <w:rsid w:val="0081099C"/>
    <w:rsid w:val="0081147B"/>
    <w:rsid w:val="00811BD9"/>
    <w:rsid w:val="00811EAE"/>
    <w:rsid w:val="00814A4B"/>
    <w:rsid w:val="0081564D"/>
    <w:rsid w:val="0082405B"/>
    <w:rsid w:val="00826036"/>
    <w:rsid w:val="00826892"/>
    <w:rsid w:val="008271D4"/>
    <w:rsid w:val="0082780B"/>
    <w:rsid w:val="0083021F"/>
    <w:rsid w:val="008320D4"/>
    <w:rsid w:val="0083263A"/>
    <w:rsid w:val="008328A9"/>
    <w:rsid w:val="0083365A"/>
    <w:rsid w:val="00833898"/>
    <w:rsid w:val="008343E4"/>
    <w:rsid w:val="00834618"/>
    <w:rsid w:val="00836FA5"/>
    <w:rsid w:val="008371FC"/>
    <w:rsid w:val="00840992"/>
    <w:rsid w:val="00840F05"/>
    <w:rsid w:val="00841C02"/>
    <w:rsid w:val="00843D00"/>
    <w:rsid w:val="00844AFB"/>
    <w:rsid w:val="00845692"/>
    <w:rsid w:val="0084785F"/>
    <w:rsid w:val="00850A42"/>
    <w:rsid w:val="00852D6F"/>
    <w:rsid w:val="008552C5"/>
    <w:rsid w:val="0086045F"/>
    <w:rsid w:val="00861077"/>
    <w:rsid w:val="00862ED5"/>
    <w:rsid w:val="00866E07"/>
    <w:rsid w:val="00871411"/>
    <w:rsid w:val="008718C1"/>
    <w:rsid w:val="00871D52"/>
    <w:rsid w:val="00872D95"/>
    <w:rsid w:val="00873618"/>
    <w:rsid w:val="00874520"/>
    <w:rsid w:val="00875155"/>
    <w:rsid w:val="00876AE5"/>
    <w:rsid w:val="008810AD"/>
    <w:rsid w:val="0088250F"/>
    <w:rsid w:val="00886A5D"/>
    <w:rsid w:val="00891F69"/>
    <w:rsid w:val="00892609"/>
    <w:rsid w:val="008959B3"/>
    <w:rsid w:val="0089608E"/>
    <w:rsid w:val="008A0B58"/>
    <w:rsid w:val="008A24AA"/>
    <w:rsid w:val="008A3959"/>
    <w:rsid w:val="008A3DA4"/>
    <w:rsid w:val="008A4667"/>
    <w:rsid w:val="008A4F48"/>
    <w:rsid w:val="008A586F"/>
    <w:rsid w:val="008A67BB"/>
    <w:rsid w:val="008A684D"/>
    <w:rsid w:val="008B0B20"/>
    <w:rsid w:val="008B1488"/>
    <w:rsid w:val="008B1601"/>
    <w:rsid w:val="008B247C"/>
    <w:rsid w:val="008B3362"/>
    <w:rsid w:val="008B412C"/>
    <w:rsid w:val="008B4DA1"/>
    <w:rsid w:val="008B50FA"/>
    <w:rsid w:val="008B537B"/>
    <w:rsid w:val="008C0880"/>
    <w:rsid w:val="008C2DCA"/>
    <w:rsid w:val="008C3D7F"/>
    <w:rsid w:val="008C44FB"/>
    <w:rsid w:val="008C4D6C"/>
    <w:rsid w:val="008C545F"/>
    <w:rsid w:val="008C6206"/>
    <w:rsid w:val="008C7727"/>
    <w:rsid w:val="008C78F3"/>
    <w:rsid w:val="008D0B92"/>
    <w:rsid w:val="008D0CEC"/>
    <w:rsid w:val="008D10A8"/>
    <w:rsid w:val="008D1B7F"/>
    <w:rsid w:val="008D1F99"/>
    <w:rsid w:val="008D4CDF"/>
    <w:rsid w:val="008D59F3"/>
    <w:rsid w:val="008D5DD2"/>
    <w:rsid w:val="008D5EDB"/>
    <w:rsid w:val="008D7AF7"/>
    <w:rsid w:val="008D7E3A"/>
    <w:rsid w:val="008E008F"/>
    <w:rsid w:val="008E02EE"/>
    <w:rsid w:val="008E03AA"/>
    <w:rsid w:val="008E0760"/>
    <w:rsid w:val="008E0A33"/>
    <w:rsid w:val="008E123A"/>
    <w:rsid w:val="008E229D"/>
    <w:rsid w:val="008E24E1"/>
    <w:rsid w:val="008E557A"/>
    <w:rsid w:val="008E5917"/>
    <w:rsid w:val="008E5B96"/>
    <w:rsid w:val="008E6156"/>
    <w:rsid w:val="008E644F"/>
    <w:rsid w:val="008E67D1"/>
    <w:rsid w:val="008F1CF7"/>
    <w:rsid w:val="008F7923"/>
    <w:rsid w:val="008F7B91"/>
    <w:rsid w:val="0090054D"/>
    <w:rsid w:val="009006B0"/>
    <w:rsid w:val="009021D2"/>
    <w:rsid w:val="009027A2"/>
    <w:rsid w:val="00905BB4"/>
    <w:rsid w:val="00906F34"/>
    <w:rsid w:val="00907F3D"/>
    <w:rsid w:val="00913C75"/>
    <w:rsid w:val="00915157"/>
    <w:rsid w:val="00920911"/>
    <w:rsid w:val="00922570"/>
    <w:rsid w:val="009227C3"/>
    <w:rsid w:val="00922A67"/>
    <w:rsid w:val="00924A29"/>
    <w:rsid w:val="009258FC"/>
    <w:rsid w:val="0092594E"/>
    <w:rsid w:val="00926732"/>
    <w:rsid w:val="00930612"/>
    <w:rsid w:val="00930E1D"/>
    <w:rsid w:val="00931F4D"/>
    <w:rsid w:val="00933539"/>
    <w:rsid w:val="00933E81"/>
    <w:rsid w:val="00934E43"/>
    <w:rsid w:val="00935E3D"/>
    <w:rsid w:val="009371CC"/>
    <w:rsid w:val="00940E23"/>
    <w:rsid w:val="00941464"/>
    <w:rsid w:val="00942052"/>
    <w:rsid w:val="0094449D"/>
    <w:rsid w:val="00944D72"/>
    <w:rsid w:val="00944ED8"/>
    <w:rsid w:val="009459B9"/>
    <w:rsid w:val="00946742"/>
    <w:rsid w:val="00946B06"/>
    <w:rsid w:val="00946B29"/>
    <w:rsid w:val="00946CED"/>
    <w:rsid w:val="0094782A"/>
    <w:rsid w:val="0095063C"/>
    <w:rsid w:val="00950B05"/>
    <w:rsid w:val="0095111C"/>
    <w:rsid w:val="009516C3"/>
    <w:rsid w:val="0095677E"/>
    <w:rsid w:val="00957FC0"/>
    <w:rsid w:val="00963C5B"/>
    <w:rsid w:val="00964819"/>
    <w:rsid w:val="00967F07"/>
    <w:rsid w:val="00972AB5"/>
    <w:rsid w:val="009737F6"/>
    <w:rsid w:val="00974E45"/>
    <w:rsid w:val="00975288"/>
    <w:rsid w:val="009759C4"/>
    <w:rsid w:val="00976A24"/>
    <w:rsid w:val="00976BBB"/>
    <w:rsid w:val="00982744"/>
    <w:rsid w:val="00983B98"/>
    <w:rsid w:val="009859DB"/>
    <w:rsid w:val="00985E37"/>
    <w:rsid w:val="00985F9C"/>
    <w:rsid w:val="00986040"/>
    <w:rsid w:val="00986856"/>
    <w:rsid w:val="009872E3"/>
    <w:rsid w:val="00987D62"/>
    <w:rsid w:val="00990D69"/>
    <w:rsid w:val="009938EF"/>
    <w:rsid w:val="009940D0"/>
    <w:rsid w:val="00996C9E"/>
    <w:rsid w:val="00997F9E"/>
    <w:rsid w:val="009A077E"/>
    <w:rsid w:val="009A3934"/>
    <w:rsid w:val="009A3D63"/>
    <w:rsid w:val="009A4167"/>
    <w:rsid w:val="009A7353"/>
    <w:rsid w:val="009A762B"/>
    <w:rsid w:val="009B064D"/>
    <w:rsid w:val="009B17A6"/>
    <w:rsid w:val="009B2C47"/>
    <w:rsid w:val="009B667C"/>
    <w:rsid w:val="009C00DA"/>
    <w:rsid w:val="009C0338"/>
    <w:rsid w:val="009C1BF8"/>
    <w:rsid w:val="009C286B"/>
    <w:rsid w:val="009C709D"/>
    <w:rsid w:val="009D182C"/>
    <w:rsid w:val="009D2753"/>
    <w:rsid w:val="009D2A28"/>
    <w:rsid w:val="009D2C97"/>
    <w:rsid w:val="009D3203"/>
    <w:rsid w:val="009D3AFA"/>
    <w:rsid w:val="009D4470"/>
    <w:rsid w:val="009D5E6D"/>
    <w:rsid w:val="009E06D9"/>
    <w:rsid w:val="009E07FD"/>
    <w:rsid w:val="009E25E2"/>
    <w:rsid w:val="009E28EE"/>
    <w:rsid w:val="009E2BCA"/>
    <w:rsid w:val="009E2E6D"/>
    <w:rsid w:val="009E4136"/>
    <w:rsid w:val="009E56EE"/>
    <w:rsid w:val="009E65DF"/>
    <w:rsid w:val="009F1105"/>
    <w:rsid w:val="009F14D3"/>
    <w:rsid w:val="009F17AD"/>
    <w:rsid w:val="009F1C07"/>
    <w:rsid w:val="009F2B3B"/>
    <w:rsid w:val="009F3C8B"/>
    <w:rsid w:val="009F49C4"/>
    <w:rsid w:val="009F4EBA"/>
    <w:rsid w:val="009F51FB"/>
    <w:rsid w:val="00A006B1"/>
    <w:rsid w:val="00A01691"/>
    <w:rsid w:val="00A01DE8"/>
    <w:rsid w:val="00A0200F"/>
    <w:rsid w:val="00A03E6A"/>
    <w:rsid w:val="00A048CF"/>
    <w:rsid w:val="00A1131B"/>
    <w:rsid w:val="00A12955"/>
    <w:rsid w:val="00A14A73"/>
    <w:rsid w:val="00A155F6"/>
    <w:rsid w:val="00A16FEE"/>
    <w:rsid w:val="00A2026C"/>
    <w:rsid w:val="00A202F0"/>
    <w:rsid w:val="00A21A97"/>
    <w:rsid w:val="00A22295"/>
    <w:rsid w:val="00A23208"/>
    <w:rsid w:val="00A242FC"/>
    <w:rsid w:val="00A24A11"/>
    <w:rsid w:val="00A31267"/>
    <w:rsid w:val="00A31856"/>
    <w:rsid w:val="00A31F11"/>
    <w:rsid w:val="00A334AC"/>
    <w:rsid w:val="00A3381C"/>
    <w:rsid w:val="00A36C22"/>
    <w:rsid w:val="00A374E1"/>
    <w:rsid w:val="00A402FA"/>
    <w:rsid w:val="00A4063E"/>
    <w:rsid w:val="00A4099F"/>
    <w:rsid w:val="00A42FC0"/>
    <w:rsid w:val="00A44512"/>
    <w:rsid w:val="00A449D5"/>
    <w:rsid w:val="00A47C6F"/>
    <w:rsid w:val="00A50523"/>
    <w:rsid w:val="00A50C56"/>
    <w:rsid w:val="00A51EE4"/>
    <w:rsid w:val="00A52287"/>
    <w:rsid w:val="00A5328C"/>
    <w:rsid w:val="00A549AE"/>
    <w:rsid w:val="00A575FF"/>
    <w:rsid w:val="00A5775F"/>
    <w:rsid w:val="00A57E40"/>
    <w:rsid w:val="00A60223"/>
    <w:rsid w:val="00A61988"/>
    <w:rsid w:val="00A62AC5"/>
    <w:rsid w:val="00A62C7E"/>
    <w:rsid w:val="00A639A6"/>
    <w:rsid w:val="00A659BD"/>
    <w:rsid w:val="00A675E0"/>
    <w:rsid w:val="00A70C44"/>
    <w:rsid w:val="00A70EDB"/>
    <w:rsid w:val="00A71487"/>
    <w:rsid w:val="00A720EF"/>
    <w:rsid w:val="00A73829"/>
    <w:rsid w:val="00A73B59"/>
    <w:rsid w:val="00A752C5"/>
    <w:rsid w:val="00A75ECB"/>
    <w:rsid w:val="00A8192E"/>
    <w:rsid w:val="00A82EA4"/>
    <w:rsid w:val="00A82ED9"/>
    <w:rsid w:val="00A86437"/>
    <w:rsid w:val="00A878D0"/>
    <w:rsid w:val="00A87989"/>
    <w:rsid w:val="00A95886"/>
    <w:rsid w:val="00A959A4"/>
    <w:rsid w:val="00A96469"/>
    <w:rsid w:val="00AA109A"/>
    <w:rsid w:val="00AA19FE"/>
    <w:rsid w:val="00AA1B7D"/>
    <w:rsid w:val="00AA3C72"/>
    <w:rsid w:val="00AA4D91"/>
    <w:rsid w:val="00AA5AA4"/>
    <w:rsid w:val="00AA60D2"/>
    <w:rsid w:val="00AA7F79"/>
    <w:rsid w:val="00AB0AD9"/>
    <w:rsid w:val="00AB105E"/>
    <w:rsid w:val="00AB1A2D"/>
    <w:rsid w:val="00AB3101"/>
    <w:rsid w:val="00AB448E"/>
    <w:rsid w:val="00AB4636"/>
    <w:rsid w:val="00AB4E62"/>
    <w:rsid w:val="00AB5947"/>
    <w:rsid w:val="00AB7BA3"/>
    <w:rsid w:val="00AC02EE"/>
    <w:rsid w:val="00AC0E29"/>
    <w:rsid w:val="00AC1E0D"/>
    <w:rsid w:val="00AC20F5"/>
    <w:rsid w:val="00AC2889"/>
    <w:rsid w:val="00AC2D94"/>
    <w:rsid w:val="00AC337D"/>
    <w:rsid w:val="00AC6F37"/>
    <w:rsid w:val="00AC7B4B"/>
    <w:rsid w:val="00AD0403"/>
    <w:rsid w:val="00AD08F4"/>
    <w:rsid w:val="00AD0AB3"/>
    <w:rsid w:val="00AD1D25"/>
    <w:rsid w:val="00AD3A9A"/>
    <w:rsid w:val="00AD5308"/>
    <w:rsid w:val="00AD558E"/>
    <w:rsid w:val="00AD57F5"/>
    <w:rsid w:val="00AD5A5D"/>
    <w:rsid w:val="00AD70B0"/>
    <w:rsid w:val="00AE04D8"/>
    <w:rsid w:val="00AE0B33"/>
    <w:rsid w:val="00AE2A3B"/>
    <w:rsid w:val="00AE56A6"/>
    <w:rsid w:val="00AF0A03"/>
    <w:rsid w:val="00AF19AD"/>
    <w:rsid w:val="00AF4503"/>
    <w:rsid w:val="00AF4795"/>
    <w:rsid w:val="00AF50AF"/>
    <w:rsid w:val="00AF6012"/>
    <w:rsid w:val="00AF6692"/>
    <w:rsid w:val="00AF7BC2"/>
    <w:rsid w:val="00B00978"/>
    <w:rsid w:val="00B00BF0"/>
    <w:rsid w:val="00B00C23"/>
    <w:rsid w:val="00B051C3"/>
    <w:rsid w:val="00B06DC1"/>
    <w:rsid w:val="00B078B9"/>
    <w:rsid w:val="00B07DE0"/>
    <w:rsid w:val="00B07EBF"/>
    <w:rsid w:val="00B10363"/>
    <w:rsid w:val="00B13620"/>
    <w:rsid w:val="00B13A52"/>
    <w:rsid w:val="00B160F5"/>
    <w:rsid w:val="00B20216"/>
    <w:rsid w:val="00B20C36"/>
    <w:rsid w:val="00B21003"/>
    <w:rsid w:val="00B2138D"/>
    <w:rsid w:val="00B227A2"/>
    <w:rsid w:val="00B23CB4"/>
    <w:rsid w:val="00B2693D"/>
    <w:rsid w:val="00B27E52"/>
    <w:rsid w:val="00B305C5"/>
    <w:rsid w:val="00B32D5E"/>
    <w:rsid w:val="00B33D39"/>
    <w:rsid w:val="00B3427D"/>
    <w:rsid w:val="00B3451E"/>
    <w:rsid w:val="00B35116"/>
    <w:rsid w:val="00B35EFA"/>
    <w:rsid w:val="00B408A9"/>
    <w:rsid w:val="00B40D51"/>
    <w:rsid w:val="00B4178C"/>
    <w:rsid w:val="00B4248D"/>
    <w:rsid w:val="00B428B9"/>
    <w:rsid w:val="00B43FF5"/>
    <w:rsid w:val="00B44BAA"/>
    <w:rsid w:val="00B45525"/>
    <w:rsid w:val="00B466DD"/>
    <w:rsid w:val="00B46780"/>
    <w:rsid w:val="00B47415"/>
    <w:rsid w:val="00B476AD"/>
    <w:rsid w:val="00B47BC7"/>
    <w:rsid w:val="00B50064"/>
    <w:rsid w:val="00B504ED"/>
    <w:rsid w:val="00B549A1"/>
    <w:rsid w:val="00B55469"/>
    <w:rsid w:val="00B554A5"/>
    <w:rsid w:val="00B5795A"/>
    <w:rsid w:val="00B57B3E"/>
    <w:rsid w:val="00B6103C"/>
    <w:rsid w:val="00B62765"/>
    <w:rsid w:val="00B63B45"/>
    <w:rsid w:val="00B64045"/>
    <w:rsid w:val="00B6429E"/>
    <w:rsid w:val="00B6475E"/>
    <w:rsid w:val="00B65316"/>
    <w:rsid w:val="00B65A2B"/>
    <w:rsid w:val="00B675FC"/>
    <w:rsid w:val="00B67849"/>
    <w:rsid w:val="00B678D0"/>
    <w:rsid w:val="00B71BFC"/>
    <w:rsid w:val="00B71F7B"/>
    <w:rsid w:val="00B72112"/>
    <w:rsid w:val="00B7251A"/>
    <w:rsid w:val="00B75555"/>
    <w:rsid w:val="00B7628F"/>
    <w:rsid w:val="00B80722"/>
    <w:rsid w:val="00B821C2"/>
    <w:rsid w:val="00B822AE"/>
    <w:rsid w:val="00B8233E"/>
    <w:rsid w:val="00B82DBB"/>
    <w:rsid w:val="00B8338D"/>
    <w:rsid w:val="00B83595"/>
    <w:rsid w:val="00B84A52"/>
    <w:rsid w:val="00B84EED"/>
    <w:rsid w:val="00B8730A"/>
    <w:rsid w:val="00B87694"/>
    <w:rsid w:val="00B914E2"/>
    <w:rsid w:val="00B91F71"/>
    <w:rsid w:val="00B93E23"/>
    <w:rsid w:val="00B95719"/>
    <w:rsid w:val="00B95C45"/>
    <w:rsid w:val="00B95FB0"/>
    <w:rsid w:val="00BA0319"/>
    <w:rsid w:val="00BA0778"/>
    <w:rsid w:val="00BA0E21"/>
    <w:rsid w:val="00BA0FD1"/>
    <w:rsid w:val="00BA104E"/>
    <w:rsid w:val="00BA143B"/>
    <w:rsid w:val="00BA3719"/>
    <w:rsid w:val="00BA5C78"/>
    <w:rsid w:val="00BA69A5"/>
    <w:rsid w:val="00BB0E4D"/>
    <w:rsid w:val="00BB14E4"/>
    <w:rsid w:val="00BB3D0F"/>
    <w:rsid w:val="00BB4C04"/>
    <w:rsid w:val="00BB50AE"/>
    <w:rsid w:val="00BB56C5"/>
    <w:rsid w:val="00BB7021"/>
    <w:rsid w:val="00BC4917"/>
    <w:rsid w:val="00BC64A9"/>
    <w:rsid w:val="00BD0C11"/>
    <w:rsid w:val="00BD2FA0"/>
    <w:rsid w:val="00BD482E"/>
    <w:rsid w:val="00BD598C"/>
    <w:rsid w:val="00BE13D8"/>
    <w:rsid w:val="00BE2174"/>
    <w:rsid w:val="00BE6CE9"/>
    <w:rsid w:val="00BE7298"/>
    <w:rsid w:val="00BE7BD9"/>
    <w:rsid w:val="00BF0AA3"/>
    <w:rsid w:val="00BF26C6"/>
    <w:rsid w:val="00BF285E"/>
    <w:rsid w:val="00BF3114"/>
    <w:rsid w:val="00BF4200"/>
    <w:rsid w:val="00BF57A7"/>
    <w:rsid w:val="00BF5F99"/>
    <w:rsid w:val="00BF6C9E"/>
    <w:rsid w:val="00BF6F4F"/>
    <w:rsid w:val="00C00F8A"/>
    <w:rsid w:val="00C03B4F"/>
    <w:rsid w:val="00C0425A"/>
    <w:rsid w:val="00C04DC8"/>
    <w:rsid w:val="00C0692B"/>
    <w:rsid w:val="00C071DC"/>
    <w:rsid w:val="00C07366"/>
    <w:rsid w:val="00C10BD8"/>
    <w:rsid w:val="00C11458"/>
    <w:rsid w:val="00C12FA2"/>
    <w:rsid w:val="00C137FC"/>
    <w:rsid w:val="00C14589"/>
    <w:rsid w:val="00C17A85"/>
    <w:rsid w:val="00C20BDA"/>
    <w:rsid w:val="00C2473F"/>
    <w:rsid w:val="00C26F34"/>
    <w:rsid w:val="00C272F7"/>
    <w:rsid w:val="00C27483"/>
    <w:rsid w:val="00C27FED"/>
    <w:rsid w:val="00C302FA"/>
    <w:rsid w:val="00C302FF"/>
    <w:rsid w:val="00C311DD"/>
    <w:rsid w:val="00C37545"/>
    <w:rsid w:val="00C376B7"/>
    <w:rsid w:val="00C42AB6"/>
    <w:rsid w:val="00C43D7E"/>
    <w:rsid w:val="00C444FC"/>
    <w:rsid w:val="00C44CD4"/>
    <w:rsid w:val="00C45B61"/>
    <w:rsid w:val="00C4656F"/>
    <w:rsid w:val="00C46667"/>
    <w:rsid w:val="00C46B49"/>
    <w:rsid w:val="00C50E7C"/>
    <w:rsid w:val="00C51152"/>
    <w:rsid w:val="00C5235A"/>
    <w:rsid w:val="00C52658"/>
    <w:rsid w:val="00C529B1"/>
    <w:rsid w:val="00C532F8"/>
    <w:rsid w:val="00C53A8D"/>
    <w:rsid w:val="00C5733A"/>
    <w:rsid w:val="00C60E6F"/>
    <w:rsid w:val="00C61114"/>
    <w:rsid w:val="00C620B8"/>
    <w:rsid w:val="00C63525"/>
    <w:rsid w:val="00C64FAD"/>
    <w:rsid w:val="00C65CE8"/>
    <w:rsid w:val="00C7089E"/>
    <w:rsid w:val="00C732AC"/>
    <w:rsid w:val="00C746EA"/>
    <w:rsid w:val="00C752A1"/>
    <w:rsid w:val="00C763C7"/>
    <w:rsid w:val="00C7784D"/>
    <w:rsid w:val="00C80CB2"/>
    <w:rsid w:val="00C832B5"/>
    <w:rsid w:val="00C8393F"/>
    <w:rsid w:val="00C8460C"/>
    <w:rsid w:val="00C8578A"/>
    <w:rsid w:val="00C90578"/>
    <w:rsid w:val="00C9136D"/>
    <w:rsid w:val="00C91AD6"/>
    <w:rsid w:val="00C93063"/>
    <w:rsid w:val="00C93889"/>
    <w:rsid w:val="00C93EB9"/>
    <w:rsid w:val="00C9463E"/>
    <w:rsid w:val="00C9465D"/>
    <w:rsid w:val="00C94A08"/>
    <w:rsid w:val="00C94A75"/>
    <w:rsid w:val="00C95025"/>
    <w:rsid w:val="00C952D3"/>
    <w:rsid w:val="00C954D0"/>
    <w:rsid w:val="00C97F40"/>
    <w:rsid w:val="00CA071F"/>
    <w:rsid w:val="00CA2989"/>
    <w:rsid w:val="00CA2EC4"/>
    <w:rsid w:val="00CA4C51"/>
    <w:rsid w:val="00CA636F"/>
    <w:rsid w:val="00CA7472"/>
    <w:rsid w:val="00CA7E6C"/>
    <w:rsid w:val="00CB18E6"/>
    <w:rsid w:val="00CB2720"/>
    <w:rsid w:val="00CB305B"/>
    <w:rsid w:val="00CC03FA"/>
    <w:rsid w:val="00CC0CAD"/>
    <w:rsid w:val="00CC206F"/>
    <w:rsid w:val="00CC3063"/>
    <w:rsid w:val="00CC3122"/>
    <w:rsid w:val="00CC3291"/>
    <w:rsid w:val="00CC348B"/>
    <w:rsid w:val="00CC5017"/>
    <w:rsid w:val="00CC62DC"/>
    <w:rsid w:val="00CC7FF5"/>
    <w:rsid w:val="00CD0938"/>
    <w:rsid w:val="00CD228D"/>
    <w:rsid w:val="00CD2707"/>
    <w:rsid w:val="00CD3484"/>
    <w:rsid w:val="00CD7033"/>
    <w:rsid w:val="00CD7236"/>
    <w:rsid w:val="00CD7918"/>
    <w:rsid w:val="00CE1147"/>
    <w:rsid w:val="00CE1CB8"/>
    <w:rsid w:val="00CE26FB"/>
    <w:rsid w:val="00CE2999"/>
    <w:rsid w:val="00CE3334"/>
    <w:rsid w:val="00CE3840"/>
    <w:rsid w:val="00CE528D"/>
    <w:rsid w:val="00CE74A2"/>
    <w:rsid w:val="00CF003A"/>
    <w:rsid w:val="00CF01F2"/>
    <w:rsid w:val="00CF158E"/>
    <w:rsid w:val="00CF1CAC"/>
    <w:rsid w:val="00CF2CFC"/>
    <w:rsid w:val="00CF4123"/>
    <w:rsid w:val="00CF479A"/>
    <w:rsid w:val="00CF65A1"/>
    <w:rsid w:val="00CF6B30"/>
    <w:rsid w:val="00CF6C87"/>
    <w:rsid w:val="00D0101C"/>
    <w:rsid w:val="00D016C7"/>
    <w:rsid w:val="00D04142"/>
    <w:rsid w:val="00D04A20"/>
    <w:rsid w:val="00D04CD7"/>
    <w:rsid w:val="00D04FFB"/>
    <w:rsid w:val="00D05170"/>
    <w:rsid w:val="00D0543E"/>
    <w:rsid w:val="00D109BE"/>
    <w:rsid w:val="00D11D2B"/>
    <w:rsid w:val="00D1389E"/>
    <w:rsid w:val="00D153D2"/>
    <w:rsid w:val="00D169A4"/>
    <w:rsid w:val="00D21673"/>
    <w:rsid w:val="00D223AC"/>
    <w:rsid w:val="00D22594"/>
    <w:rsid w:val="00D25156"/>
    <w:rsid w:val="00D26704"/>
    <w:rsid w:val="00D26878"/>
    <w:rsid w:val="00D26D2B"/>
    <w:rsid w:val="00D30221"/>
    <w:rsid w:val="00D306E6"/>
    <w:rsid w:val="00D3087F"/>
    <w:rsid w:val="00D3119A"/>
    <w:rsid w:val="00D32CD6"/>
    <w:rsid w:val="00D33727"/>
    <w:rsid w:val="00D40AC3"/>
    <w:rsid w:val="00D41870"/>
    <w:rsid w:val="00D42048"/>
    <w:rsid w:val="00D435EF"/>
    <w:rsid w:val="00D44589"/>
    <w:rsid w:val="00D44F00"/>
    <w:rsid w:val="00D45865"/>
    <w:rsid w:val="00D45E82"/>
    <w:rsid w:val="00D50CEE"/>
    <w:rsid w:val="00D5203E"/>
    <w:rsid w:val="00D52D78"/>
    <w:rsid w:val="00D60355"/>
    <w:rsid w:val="00D6310D"/>
    <w:rsid w:val="00D63799"/>
    <w:rsid w:val="00D638AD"/>
    <w:rsid w:val="00D6390E"/>
    <w:rsid w:val="00D65225"/>
    <w:rsid w:val="00D6602F"/>
    <w:rsid w:val="00D716FC"/>
    <w:rsid w:val="00D72DE1"/>
    <w:rsid w:val="00D73553"/>
    <w:rsid w:val="00D73906"/>
    <w:rsid w:val="00D7421D"/>
    <w:rsid w:val="00D744F7"/>
    <w:rsid w:val="00D74B2C"/>
    <w:rsid w:val="00D74FB1"/>
    <w:rsid w:val="00D7584F"/>
    <w:rsid w:val="00D81487"/>
    <w:rsid w:val="00D8209B"/>
    <w:rsid w:val="00D841B3"/>
    <w:rsid w:val="00D852F2"/>
    <w:rsid w:val="00D863F6"/>
    <w:rsid w:val="00D93004"/>
    <w:rsid w:val="00D96DA1"/>
    <w:rsid w:val="00D97CD4"/>
    <w:rsid w:val="00DA1262"/>
    <w:rsid w:val="00DA1884"/>
    <w:rsid w:val="00DA3EEB"/>
    <w:rsid w:val="00DA49E5"/>
    <w:rsid w:val="00DA50F2"/>
    <w:rsid w:val="00DA7417"/>
    <w:rsid w:val="00DA7892"/>
    <w:rsid w:val="00DB0B50"/>
    <w:rsid w:val="00DB1B5E"/>
    <w:rsid w:val="00DB237E"/>
    <w:rsid w:val="00DB4496"/>
    <w:rsid w:val="00DB46F1"/>
    <w:rsid w:val="00DB498F"/>
    <w:rsid w:val="00DB518C"/>
    <w:rsid w:val="00DB652A"/>
    <w:rsid w:val="00DB76AF"/>
    <w:rsid w:val="00DB7EDB"/>
    <w:rsid w:val="00DC0F97"/>
    <w:rsid w:val="00DC1A41"/>
    <w:rsid w:val="00DC1AD4"/>
    <w:rsid w:val="00DC2861"/>
    <w:rsid w:val="00DC35A4"/>
    <w:rsid w:val="00DC3658"/>
    <w:rsid w:val="00DC3C53"/>
    <w:rsid w:val="00DC7EFA"/>
    <w:rsid w:val="00DD2345"/>
    <w:rsid w:val="00DD3621"/>
    <w:rsid w:val="00DD382B"/>
    <w:rsid w:val="00DD3FBD"/>
    <w:rsid w:val="00DD4486"/>
    <w:rsid w:val="00DD4B70"/>
    <w:rsid w:val="00DD55E2"/>
    <w:rsid w:val="00DD5908"/>
    <w:rsid w:val="00DD5B75"/>
    <w:rsid w:val="00DD6B72"/>
    <w:rsid w:val="00DD72C3"/>
    <w:rsid w:val="00DD7963"/>
    <w:rsid w:val="00DE0170"/>
    <w:rsid w:val="00DE1CDE"/>
    <w:rsid w:val="00DE695E"/>
    <w:rsid w:val="00DE7B69"/>
    <w:rsid w:val="00DF1C96"/>
    <w:rsid w:val="00DF2240"/>
    <w:rsid w:val="00DF3962"/>
    <w:rsid w:val="00DF4401"/>
    <w:rsid w:val="00DF493F"/>
    <w:rsid w:val="00DF5212"/>
    <w:rsid w:val="00DF5D4F"/>
    <w:rsid w:val="00DF6F63"/>
    <w:rsid w:val="00DF7A4B"/>
    <w:rsid w:val="00E01491"/>
    <w:rsid w:val="00E01594"/>
    <w:rsid w:val="00E0242D"/>
    <w:rsid w:val="00E04776"/>
    <w:rsid w:val="00E04FBF"/>
    <w:rsid w:val="00E056B2"/>
    <w:rsid w:val="00E06405"/>
    <w:rsid w:val="00E06C42"/>
    <w:rsid w:val="00E07F51"/>
    <w:rsid w:val="00E1180D"/>
    <w:rsid w:val="00E12D15"/>
    <w:rsid w:val="00E13253"/>
    <w:rsid w:val="00E13D42"/>
    <w:rsid w:val="00E14602"/>
    <w:rsid w:val="00E20DE9"/>
    <w:rsid w:val="00E2442A"/>
    <w:rsid w:val="00E27124"/>
    <w:rsid w:val="00E30F69"/>
    <w:rsid w:val="00E30FF3"/>
    <w:rsid w:val="00E31CAD"/>
    <w:rsid w:val="00E31E56"/>
    <w:rsid w:val="00E33C74"/>
    <w:rsid w:val="00E368D0"/>
    <w:rsid w:val="00E40718"/>
    <w:rsid w:val="00E436E8"/>
    <w:rsid w:val="00E4575E"/>
    <w:rsid w:val="00E45ACD"/>
    <w:rsid w:val="00E47E93"/>
    <w:rsid w:val="00E47FDE"/>
    <w:rsid w:val="00E50997"/>
    <w:rsid w:val="00E50B2F"/>
    <w:rsid w:val="00E50BE4"/>
    <w:rsid w:val="00E522C3"/>
    <w:rsid w:val="00E55CD8"/>
    <w:rsid w:val="00E60C59"/>
    <w:rsid w:val="00E62B26"/>
    <w:rsid w:val="00E66901"/>
    <w:rsid w:val="00E71B06"/>
    <w:rsid w:val="00E720B8"/>
    <w:rsid w:val="00E75F7F"/>
    <w:rsid w:val="00E77FC9"/>
    <w:rsid w:val="00E8310C"/>
    <w:rsid w:val="00E83C20"/>
    <w:rsid w:val="00E83DCC"/>
    <w:rsid w:val="00E86A24"/>
    <w:rsid w:val="00E86C61"/>
    <w:rsid w:val="00E87C9A"/>
    <w:rsid w:val="00E87E48"/>
    <w:rsid w:val="00E91A5E"/>
    <w:rsid w:val="00E927B1"/>
    <w:rsid w:val="00E9307A"/>
    <w:rsid w:val="00E93952"/>
    <w:rsid w:val="00E95305"/>
    <w:rsid w:val="00E95F4A"/>
    <w:rsid w:val="00E97D69"/>
    <w:rsid w:val="00EA0327"/>
    <w:rsid w:val="00EA0773"/>
    <w:rsid w:val="00EA1248"/>
    <w:rsid w:val="00EA151F"/>
    <w:rsid w:val="00EA24C5"/>
    <w:rsid w:val="00EA3A3B"/>
    <w:rsid w:val="00EA3B49"/>
    <w:rsid w:val="00EA4EA0"/>
    <w:rsid w:val="00EA6AF5"/>
    <w:rsid w:val="00EB1640"/>
    <w:rsid w:val="00EB28A6"/>
    <w:rsid w:val="00EB29E1"/>
    <w:rsid w:val="00EB3BA4"/>
    <w:rsid w:val="00EB4411"/>
    <w:rsid w:val="00EB4D50"/>
    <w:rsid w:val="00EB4DB0"/>
    <w:rsid w:val="00EB525A"/>
    <w:rsid w:val="00EB610A"/>
    <w:rsid w:val="00EB6144"/>
    <w:rsid w:val="00EC10DA"/>
    <w:rsid w:val="00EC1AE7"/>
    <w:rsid w:val="00EC2CFD"/>
    <w:rsid w:val="00EC3C0B"/>
    <w:rsid w:val="00EC7B24"/>
    <w:rsid w:val="00ED111C"/>
    <w:rsid w:val="00ED1EBD"/>
    <w:rsid w:val="00ED2D92"/>
    <w:rsid w:val="00ED36C7"/>
    <w:rsid w:val="00ED3AE6"/>
    <w:rsid w:val="00ED3B16"/>
    <w:rsid w:val="00ED48D5"/>
    <w:rsid w:val="00ED55D7"/>
    <w:rsid w:val="00ED6883"/>
    <w:rsid w:val="00ED6948"/>
    <w:rsid w:val="00EE31F4"/>
    <w:rsid w:val="00EE48D0"/>
    <w:rsid w:val="00EE4D54"/>
    <w:rsid w:val="00EE5632"/>
    <w:rsid w:val="00EE59C0"/>
    <w:rsid w:val="00EE5E43"/>
    <w:rsid w:val="00EE644A"/>
    <w:rsid w:val="00EE6F4D"/>
    <w:rsid w:val="00EE7CB3"/>
    <w:rsid w:val="00EF16C6"/>
    <w:rsid w:val="00EF21F3"/>
    <w:rsid w:val="00EF25F3"/>
    <w:rsid w:val="00EF62DC"/>
    <w:rsid w:val="00EF6B16"/>
    <w:rsid w:val="00EF757C"/>
    <w:rsid w:val="00F00D96"/>
    <w:rsid w:val="00F063CA"/>
    <w:rsid w:val="00F11D37"/>
    <w:rsid w:val="00F12692"/>
    <w:rsid w:val="00F134BF"/>
    <w:rsid w:val="00F13B36"/>
    <w:rsid w:val="00F140CB"/>
    <w:rsid w:val="00F14729"/>
    <w:rsid w:val="00F165ED"/>
    <w:rsid w:val="00F1708D"/>
    <w:rsid w:val="00F176D4"/>
    <w:rsid w:val="00F17F02"/>
    <w:rsid w:val="00F2058E"/>
    <w:rsid w:val="00F219CB"/>
    <w:rsid w:val="00F21FFE"/>
    <w:rsid w:val="00F245F9"/>
    <w:rsid w:val="00F24DF4"/>
    <w:rsid w:val="00F25345"/>
    <w:rsid w:val="00F26E8E"/>
    <w:rsid w:val="00F2737F"/>
    <w:rsid w:val="00F27E11"/>
    <w:rsid w:val="00F319A2"/>
    <w:rsid w:val="00F31F5A"/>
    <w:rsid w:val="00F32B3A"/>
    <w:rsid w:val="00F33891"/>
    <w:rsid w:val="00F33F48"/>
    <w:rsid w:val="00F344F8"/>
    <w:rsid w:val="00F34AAB"/>
    <w:rsid w:val="00F37559"/>
    <w:rsid w:val="00F377DE"/>
    <w:rsid w:val="00F37FB2"/>
    <w:rsid w:val="00F41111"/>
    <w:rsid w:val="00F42DB1"/>
    <w:rsid w:val="00F45843"/>
    <w:rsid w:val="00F46C53"/>
    <w:rsid w:val="00F47A7D"/>
    <w:rsid w:val="00F52702"/>
    <w:rsid w:val="00F56480"/>
    <w:rsid w:val="00F56969"/>
    <w:rsid w:val="00F569EC"/>
    <w:rsid w:val="00F60486"/>
    <w:rsid w:val="00F63A90"/>
    <w:rsid w:val="00F63F10"/>
    <w:rsid w:val="00F64D8A"/>
    <w:rsid w:val="00F6508B"/>
    <w:rsid w:val="00F65495"/>
    <w:rsid w:val="00F66EB7"/>
    <w:rsid w:val="00F67261"/>
    <w:rsid w:val="00F67410"/>
    <w:rsid w:val="00F70B4B"/>
    <w:rsid w:val="00F71572"/>
    <w:rsid w:val="00F71CAF"/>
    <w:rsid w:val="00F71ED9"/>
    <w:rsid w:val="00F7314D"/>
    <w:rsid w:val="00F73959"/>
    <w:rsid w:val="00F747E4"/>
    <w:rsid w:val="00F76212"/>
    <w:rsid w:val="00F768B7"/>
    <w:rsid w:val="00F76C5F"/>
    <w:rsid w:val="00F7775D"/>
    <w:rsid w:val="00F77BB7"/>
    <w:rsid w:val="00F8083D"/>
    <w:rsid w:val="00F822CB"/>
    <w:rsid w:val="00F83BE1"/>
    <w:rsid w:val="00F918ED"/>
    <w:rsid w:val="00F933E8"/>
    <w:rsid w:val="00F938F3"/>
    <w:rsid w:val="00F93C08"/>
    <w:rsid w:val="00F94360"/>
    <w:rsid w:val="00F94DA0"/>
    <w:rsid w:val="00FA06BB"/>
    <w:rsid w:val="00FA088C"/>
    <w:rsid w:val="00FA08F8"/>
    <w:rsid w:val="00FA1608"/>
    <w:rsid w:val="00FA1A34"/>
    <w:rsid w:val="00FA1ACF"/>
    <w:rsid w:val="00FA535F"/>
    <w:rsid w:val="00FA5D52"/>
    <w:rsid w:val="00FA61BC"/>
    <w:rsid w:val="00FA6964"/>
    <w:rsid w:val="00FA70C5"/>
    <w:rsid w:val="00FB1403"/>
    <w:rsid w:val="00FB1A87"/>
    <w:rsid w:val="00FB2068"/>
    <w:rsid w:val="00FB3D36"/>
    <w:rsid w:val="00FB4E1C"/>
    <w:rsid w:val="00FB5327"/>
    <w:rsid w:val="00FB5833"/>
    <w:rsid w:val="00FB58A7"/>
    <w:rsid w:val="00FB63B5"/>
    <w:rsid w:val="00FB6CED"/>
    <w:rsid w:val="00FB780F"/>
    <w:rsid w:val="00FC3354"/>
    <w:rsid w:val="00FC3A6D"/>
    <w:rsid w:val="00FC43B0"/>
    <w:rsid w:val="00FC4DA0"/>
    <w:rsid w:val="00FC5139"/>
    <w:rsid w:val="00FC5D20"/>
    <w:rsid w:val="00FC62FE"/>
    <w:rsid w:val="00FC63E5"/>
    <w:rsid w:val="00FC7A11"/>
    <w:rsid w:val="00FD0E46"/>
    <w:rsid w:val="00FD3240"/>
    <w:rsid w:val="00FD3615"/>
    <w:rsid w:val="00FD3839"/>
    <w:rsid w:val="00FD3D65"/>
    <w:rsid w:val="00FD50C5"/>
    <w:rsid w:val="00FD6C9D"/>
    <w:rsid w:val="00FE1B1D"/>
    <w:rsid w:val="00FE29CD"/>
    <w:rsid w:val="00FE3830"/>
    <w:rsid w:val="00FE3E8F"/>
    <w:rsid w:val="00FE4305"/>
    <w:rsid w:val="00FE5EA3"/>
    <w:rsid w:val="00FE6126"/>
    <w:rsid w:val="00FE6FA4"/>
    <w:rsid w:val="00FF2128"/>
    <w:rsid w:val="00FF22D3"/>
    <w:rsid w:val="00FF2B21"/>
    <w:rsid w:val="00FF39EE"/>
    <w:rsid w:val="00FF3F7F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B9EF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2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5B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1E5B27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E5B27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1E5B27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C9136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6CF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6CFF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6CFF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6CFF"/>
    <w:rPr>
      <w:sz w:val="18"/>
      <w:szCs w:val="18"/>
      <w:lang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963C5B"/>
  </w:style>
  <w:style w:type="paragraph" w:styleId="Index2">
    <w:name w:val="index 2"/>
    <w:basedOn w:val="Normal"/>
    <w:next w:val="Normal"/>
    <w:autoRedefine/>
    <w:uiPriority w:val="99"/>
    <w:unhideWhenUsed/>
    <w:rsid w:val="00963C5B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unhideWhenUsed/>
    <w:rsid w:val="00963C5B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unhideWhenUsed/>
    <w:rsid w:val="00963C5B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unhideWhenUsed/>
    <w:rsid w:val="00963C5B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unhideWhenUsed/>
    <w:rsid w:val="00963C5B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unhideWhenUsed/>
    <w:rsid w:val="00963C5B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unhideWhenUsed/>
    <w:rsid w:val="00963C5B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unhideWhenUsed/>
    <w:rsid w:val="00963C5B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unhideWhenUsed/>
    <w:rsid w:val="00963C5B"/>
  </w:style>
  <w:style w:type="paragraph" w:styleId="Caption">
    <w:name w:val="caption"/>
    <w:basedOn w:val="Normal"/>
    <w:next w:val="Normal"/>
    <w:unhideWhenUsed/>
    <w:qFormat/>
    <w:locked/>
    <w:rsid w:val="009E06D9"/>
    <w:rPr>
      <w:rFonts w:asciiTheme="majorHAnsi" w:eastAsia="宋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56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71E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1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1E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1EA"/>
    <w:rPr>
      <w:b/>
      <w:bCs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F5F99"/>
  </w:style>
  <w:style w:type="character" w:customStyle="1" w:styleId="this-person">
    <w:name w:val="this-person"/>
    <w:basedOn w:val="DefaultParagraphFont"/>
    <w:rsid w:val="00BF5F99"/>
  </w:style>
  <w:style w:type="character" w:customStyle="1" w:styleId="title">
    <w:name w:val="title"/>
    <w:basedOn w:val="DefaultParagraphFont"/>
    <w:rsid w:val="00BF5F99"/>
  </w:style>
  <w:style w:type="character" w:styleId="FollowedHyperlink">
    <w:name w:val="FollowedHyperlink"/>
    <w:basedOn w:val="DefaultParagraphFont"/>
    <w:uiPriority w:val="99"/>
    <w:semiHidden/>
    <w:unhideWhenUsed/>
    <w:rsid w:val="002358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2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5B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1E5B27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E5B27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1E5B27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C9136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6CF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6CFF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6CFF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6CFF"/>
    <w:rPr>
      <w:sz w:val="18"/>
      <w:szCs w:val="18"/>
      <w:lang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963C5B"/>
  </w:style>
  <w:style w:type="paragraph" w:styleId="Index2">
    <w:name w:val="index 2"/>
    <w:basedOn w:val="Normal"/>
    <w:next w:val="Normal"/>
    <w:autoRedefine/>
    <w:uiPriority w:val="99"/>
    <w:unhideWhenUsed/>
    <w:rsid w:val="00963C5B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unhideWhenUsed/>
    <w:rsid w:val="00963C5B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unhideWhenUsed/>
    <w:rsid w:val="00963C5B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unhideWhenUsed/>
    <w:rsid w:val="00963C5B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unhideWhenUsed/>
    <w:rsid w:val="00963C5B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unhideWhenUsed/>
    <w:rsid w:val="00963C5B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unhideWhenUsed/>
    <w:rsid w:val="00963C5B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unhideWhenUsed/>
    <w:rsid w:val="00963C5B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unhideWhenUsed/>
    <w:rsid w:val="00963C5B"/>
  </w:style>
  <w:style w:type="paragraph" w:styleId="Caption">
    <w:name w:val="caption"/>
    <w:basedOn w:val="Normal"/>
    <w:next w:val="Normal"/>
    <w:unhideWhenUsed/>
    <w:qFormat/>
    <w:locked/>
    <w:rsid w:val="009E06D9"/>
    <w:rPr>
      <w:rFonts w:asciiTheme="majorHAnsi" w:eastAsia="宋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56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71E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1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1E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1EA"/>
    <w:rPr>
      <w:b/>
      <w:bCs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F5F99"/>
  </w:style>
  <w:style w:type="character" w:customStyle="1" w:styleId="this-person">
    <w:name w:val="this-person"/>
    <w:basedOn w:val="DefaultParagraphFont"/>
    <w:rsid w:val="00BF5F99"/>
  </w:style>
  <w:style w:type="character" w:customStyle="1" w:styleId="title">
    <w:name w:val="title"/>
    <w:basedOn w:val="DefaultParagraphFont"/>
    <w:rsid w:val="00BF5F99"/>
  </w:style>
  <w:style w:type="character" w:styleId="FollowedHyperlink">
    <w:name w:val="FollowedHyperlink"/>
    <w:basedOn w:val="DefaultParagraphFont"/>
    <w:uiPriority w:val="99"/>
    <w:semiHidden/>
    <w:unhideWhenUsed/>
    <w:rsid w:val="00235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4C92A-1263-7D4E-BC73-91E111FE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987</Words>
  <Characters>5627</Characters>
  <Application>Microsoft Macintosh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Varbanescu</dc:creator>
  <cp:keywords/>
  <dc:description/>
  <cp:lastModifiedBy>Ana Lucia Varbanescu</cp:lastModifiedBy>
  <cp:revision>4</cp:revision>
  <cp:lastPrinted>2014-03-21T18:14:00Z</cp:lastPrinted>
  <dcterms:created xsi:type="dcterms:W3CDTF">2016-05-06T15:38:00Z</dcterms:created>
  <dcterms:modified xsi:type="dcterms:W3CDTF">2016-05-06T15:42:00Z</dcterms:modified>
</cp:coreProperties>
</file>